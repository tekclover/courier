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8"/>
        <w:gridCol w:w="3141"/>
        <w:gridCol w:w="2326"/>
        <w:gridCol w:w="2198"/>
      </w:tblGrid>
      <w:tr w:rsidR="006B0BA1" w:rsidRPr="008B7D6A" w14:paraId="4697A141" w14:textId="77777777" w:rsidTr="0037059E">
        <w:trPr>
          <w:trHeight w:val="782"/>
          <w:jc w:val="center"/>
        </w:trPr>
        <w:tc>
          <w:tcPr>
            <w:tcW w:w="10083" w:type="dxa"/>
            <w:gridSpan w:val="4"/>
            <w:vAlign w:val="center"/>
          </w:tcPr>
          <w:p w14:paraId="6DAAA562" w14:textId="148A33CE" w:rsidR="006B0BA1" w:rsidRPr="008B7D6A" w:rsidRDefault="006B0BA1" w:rsidP="0037059E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left="-677" w:right="540" w:firstLine="567"/>
              <w:jc w:val="center"/>
              <w:rPr>
                <w:rFonts w:ascii="Trebuchet MS" w:hAnsi="Trebuchet MS" w:cs="Arial"/>
                <w:b/>
                <w:bCs/>
                <w:i/>
                <w:sz w:val="28"/>
                <w:szCs w:val="28"/>
                <w:lang w:val="de-DE"/>
              </w:rPr>
            </w:pPr>
            <w:r w:rsidRPr="008B7D6A">
              <w:rPr>
                <w:rFonts w:ascii="Trebuchet MS" w:hAnsi="Trebuchet MS" w:cs="Arial"/>
                <w:b/>
                <w:bCs/>
                <w:sz w:val="28"/>
                <w:szCs w:val="28"/>
                <w:lang w:val="de-DE"/>
              </w:rPr>
              <w:t xml:space="preserve">Project Name: </w:t>
            </w:r>
            <w:r w:rsidR="00B917D2">
              <w:rPr>
                <w:rFonts w:ascii="Trebuchet MS" w:hAnsi="Trebuchet MS" w:cs="Arial"/>
                <w:b/>
                <w:bCs/>
                <w:sz w:val="28"/>
                <w:szCs w:val="28"/>
                <w:lang w:val="de-DE"/>
              </w:rPr>
              <w:t xml:space="preserve">IW Express </w:t>
            </w:r>
            <w:r w:rsidR="007D303D">
              <w:rPr>
                <w:rFonts w:ascii="Trebuchet MS" w:hAnsi="Trebuchet MS" w:cs="Arial"/>
                <w:b/>
                <w:bCs/>
                <w:sz w:val="28"/>
                <w:szCs w:val="28"/>
                <w:lang w:val="de-DE"/>
              </w:rPr>
              <w:t>Logistics</w:t>
            </w:r>
            <w:r w:rsidR="00B917D2">
              <w:rPr>
                <w:rFonts w:ascii="Trebuchet MS" w:hAnsi="Trebuchet MS" w:cs="Arial"/>
                <w:b/>
                <w:bCs/>
                <w:sz w:val="28"/>
                <w:szCs w:val="28"/>
                <w:lang w:val="de-DE"/>
              </w:rPr>
              <w:t xml:space="preserve"> </w:t>
            </w:r>
            <w:r w:rsidR="005B2188">
              <w:rPr>
                <w:rFonts w:ascii="Trebuchet MS" w:hAnsi="Trebuchet MS" w:cs="Arial"/>
                <w:b/>
                <w:bCs/>
                <w:sz w:val="28"/>
                <w:szCs w:val="28"/>
                <w:lang w:val="de-DE"/>
              </w:rPr>
              <w:t xml:space="preserve">Management </w:t>
            </w:r>
            <w:r w:rsidR="00B917D2">
              <w:rPr>
                <w:rFonts w:ascii="Trebuchet MS" w:hAnsi="Trebuchet MS" w:cs="Arial"/>
                <w:b/>
                <w:bCs/>
                <w:sz w:val="28"/>
                <w:szCs w:val="28"/>
                <w:lang w:val="de-DE"/>
              </w:rPr>
              <w:t>System</w:t>
            </w:r>
          </w:p>
        </w:tc>
      </w:tr>
      <w:tr w:rsidR="006B0BA1" w:rsidRPr="008B7D6A" w14:paraId="64DD8485" w14:textId="77777777" w:rsidTr="0037059E">
        <w:trPr>
          <w:trHeight w:val="624"/>
          <w:jc w:val="center"/>
        </w:trPr>
        <w:tc>
          <w:tcPr>
            <w:tcW w:w="2553" w:type="dxa"/>
            <w:shd w:val="clear" w:color="auto" w:fill="FFFFFF" w:themeFill="background1"/>
          </w:tcPr>
          <w:p w14:paraId="42120FCF" w14:textId="77777777" w:rsidR="006B0BA1" w:rsidRPr="008B7D6A" w:rsidRDefault="006B0BA1" w:rsidP="004C09EA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left="0" w:right="540"/>
              <w:rPr>
                <w:rFonts w:ascii="Trebuchet MS" w:hAnsi="Trebuchet MS" w:cs="Arial"/>
                <w:i/>
                <w:sz w:val="20"/>
                <w:szCs w:val="20"/>
                <w:lang w:val="de-DE"/>
              </w:rPr>
            </w:pPr>
            <w:r w:rsidRPr="008B7D6A">
              <w:rPr>
                <w:rFonts w:ascii="Trebuchet MS" w:hAnsi="Trebuchet MS" w:cs="Arial"/>
                <w:sz w:val="20"/>
                <w:szCs w:val="20"/>
                <w:lang w:val="de-DE"/>
              </w:rPr>
              <w:t>Project Manager</w:t>
            </w:r>
          </w:p>
        </w:tc>
        <w:tc>
          <w:tcPr>
            <w:tcW w:w="2789" w:type="dxa"/>
          </w:tcPr>
          <w:p w14:paraId="49F53FD5" w14:textId="78D89430" w:rsidR="006B0BA1" w:rsidRPr="008B7D6A" w:rsidRDefault="006B0BA1" w:rsidP="004C09EA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left="0" w:right="540"/>
              <w:rPr>
                <w:rFonts w:ascii="Trebuchet MS" w:hAnsi="Trebuchet MS" w:cs="Arial"/>
                <w:i/>
                <w:sz w:val="20"/>
                <w:szCs w:val="20"/>
                <w:lang w:val="de-DE"/>
              </w:rPr>
            </w:pPr>
            <w:r w:rsidRPr="008B7D6A">
              <w:rPr>
                <w:rFonts w:ascii="Trebuchet MS" w:hAnsi="Trebuchet MS" w:cs="Arial"/>
                <w:sz w:val="20"/>
                <w:szCs w:val="20"/>
                <w:lang w:val="de-DE"/>
              </w:rPr>
              <w:t xml:space="preserve">Rajasekar </w:t>
            </w:r>
          </w:p>
        </w:tc>
        <w:tc>
          <w:tcPr>
            <w:tcW w:w="2455" w:type="dxa"/>
            <w:shd w:val="clear" w:color="auto" w:fill="FFFFFF" w:themeFill="background1"/>
          </w:tcPr>
          <w:p w14:paraId="609E9ABB" w14:textId="77777777" w:rsidR="006B0BA1" w:rsidRPr="008B7D6A" w:rsidRDefault="006B0BA1" w:rsidP="004C09EA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left="0" w:right="540"/>
              <w:rPr>
                <w:rFonts w:ascii="Trebuchet MS" w:hAnsi="Trebuchet MS" w:cs="Arial"/>
                <w:i/>
                <w:sz w:val="20"/>
                <w:szCs w:val="20"/>
                <w:lang w:val="de-DE"/>
              </w:rPr>
            </w:pPr>
            <w:r w:rsidRPr="008B7D6A">
              <w:rPr>
                <w:rFonts w:ascii="Trebuchet MS" w:hAnsi="Trebuchet MS" w:cs="Arial"/>
                <w:sz w:val="20"/>
                <w:szCs w:val="20"/>
                <w:lang w:val="de-DE"/>
              </w:rPr>
              <w:t>Document Version</w:t>
            </w:r>
          </w:p>
        </w:tc>
        <w:tc>
          <w:tcPr>
            <w:tcW w:w="2286" w:type="dxa"/>
          </w:tcPr>
          <w:p w14:paraId="3FA2D54B" w14:textId="212FE229" w:rsidR="006B0BA1" w:rsidRPr="008B7D6A" w:rsidRDefault="006B0BA1" w:rsidP="004C09EA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left="0" w:right="540"/>
              <w:rPr>
                <w:rFonts w:ascii="Trebuchet MS" w:hAnsi="Trebuchet MS" w:cs="Arial"/>
                <w:i/>
                <w:sz w:val="20"/>
                <w:szCs w:val="20"/>
                <w:lang w:val="de-DE"/>
              </w:rPr>
            </w:pPr>
            <w:r w:rsidRPr="008B7D6A">
              <w:rPr>
                <w:rFonts w:ascii="Trebuchet MS" w:hAnsi="Trebuchet MS" w:cs="Arial"/>
                <w:sz w:val="20"/>
                <w:szCs w:val="20"/>
                <w:lang w:val="de-DE"/>
              </w:rPr>
              <w:t xml:space="preserve">       </w:t>
            </w:r>
            <w:r w:rsidR="004D7E82">
              <w:rPr>
                <w:rFonts w:ascii="Trebuchet MS" w:hAnsi="Trebuchet MS" w:cs="Arial"/>
                <w:sz w:val="20"/>
                <w:szCs w:val="20"/>
                <w:lang w:val="de-DE"/>
              </w:rPr>
              <w:t>1</w:t>
            </w:r>
            <w:r w:rsidR="005D7F41" w:rsidRPr="008B7D6A">
              <w:rPr>
                <w:rFonts w:ascii="Trebuchet MS" w:hAnsi="Trebuchet MS" w:cs="Arial"/>
                <w:sz w:val="20"/>
                <w:szCs w:val="20"/>
                <w:lang w:val="de-DE"/>
              </w:rPr>
              <w:t>.</w:t>
            </w:r>
            <w:r w:rsidR="00A56AFD">
              <w:rPr>
                <w:rFonts w:ascii="Trebuchet MS" w:hAnsi="Trebuchet MS" w:cs="Arial"/>
                <w:sz w:val="20"/>
                <w:szCs w:val="20"/>
                <w:lang w:val="de-DE"/>
              </w:rPr>
              <w:t>1</w:t>
            </w:r>
          </w:p>
        </w:tc>
      </w:tr>
      <w:tr w:rsidR="006B0BA1" w:rsidRPr="008B7D6A" w14:paraId="09D7ABEB" w14:textId="77777777" w:rsidTr="0037059E">
        <w:trPr>
          <w:trHeight w:val="641"/>
          <w:jc w:val="center"/>
        </w:trPr>
        <w:tc>
          <w:tcPr>
            <w:tcW w:w="2553" w:type="dxa"/>
            <w:shd w:val="clear" w:color="auto" w:fill="FFFFFF" w:themeFill="background1"/>
          </w:tcPr>
          <w:p w14:paraId="2131E033" w14:textId="3026C8D8" w:rsidR="006B0BA1" w:rsidRPr="008B7D6A" w:rsidRDefault="006B0BA1" w:rsidP="004C09EA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left="0" w:right="540"/>
              <w:rPr>
                <w:rFonts w:ascii="Trebuchet MS" w:hAnsi="Trebuchet MS" w:cs="Arial"/>
                <w:iCs/>
                <w:sz w:val="20"/>
                <w:szCs w:val="20"/>
                <w:lang w:val="de-DE"/>
              </w:rPr>
            </w:pPr>
            <w:r w:rsidRPr="008B7D6A">
              <w:rPr>
                <w:rFonts w:ascii="Trebuchet MS" w:hAnsi="Trebuchet MS" w:cs="Arial"/>
                <w:sz w:val="20"/>
                <w:szCs w:val="20"/>
                <w:lang w:val="de-DE"/>
              </w:rPr>
              <w:t xml:space="preserve">Technical </w:t>
            </w:r>
            <w:r w:rsidR="002D4725">
              <w:rPr>
                <w:rFonts w:ascii="Trebuchet MS" w:hAnsi="Trebuchet MS" w:cs="Arial"/>
                <w:sz w:val="20"/>
                <w:szCs w:val="20"/>
                <w:lang w:val="de-DE"/>
              </w:rPr>
              <w:t>Architect</w:t>
            </w:r>
          </w:p>
        </w:tc>
        <w:tc>
          <w:tcPr>
            <w:tcW w:w="2789" w:type="dxa"/>
            <w:vAlign w:val="center"/>
          </w:tcPr>
          <w:p w14:paraId="1172BE00" w14:textId="2AD3E1E8" w:rsidR="006B0BA1" w:rsidRPr="008B7D6A" w:rsidRDefault="002D4725" w:rsidP="004C09EA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left="0" w:right="540"/>
              <w:rPr>
                <w:rFonts w:ascii="Trebuchet MS" w:hAnsi="Trebuchet MS" w:cs="Arial"/>
                <w:iCs/>
                <w:sz w:val="20"/>
                <w:szCs w:val="20"/>
                <w:lang w:val="de-DE"/>
              </w:rPr>
            </w:pPr>
            <w:r>
              <w:rPr>
                <w:rFonts w:ascii="Trebuchet MS" w:hAnsi="Trebuchet MS" w:cs="Arial"/>
                <w:iCs/>
                <w:sz w:val="20"/>
                <w:szCs w:val="20"/>
                <w:lang w:val="de-DE"/>
              </w:rPr>
              <w:t>Murugavel</w:t>
            </w:r>
          </w:p>
        </w:tc>
        <w:tc>
          <w:tcPr>
            <w:tcW w:w="2455" w:type="dxa"/>
            <w:shd w:val="clear" w:color="auto" w:fill="FFFFFF" w:themeFill="background1"/>
            <w:vAlign w:val="center"/>
          </w:tcPr>
          <w:p w14:paraId="79EFC5B0" w14:textId="77777777" w:rsidR="006B0BA1" w:rsidRPr="008B7D6A" w:rsidRDefault="006B0BA1" w:rsidP="004C09EA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left="0" w:right="540"/>
              <w:rPr>
                <w:rFonts w:ascii="Trebuchet MS" w:hAnsi="Trebuchet MS" w:cs="Arial"/>
                <w:i/>
                <w:sz w:val="20"/>
                <w:szCs w:val="20"/>
                <w:lang w:val="de-DE"/>
              </w:rPr>
            </w:pPr>
            <w:r w:rsidRPr="008B7D6A">
              <w:rPr>
                <w:rFonts w:ascii="Trebuchet MS" w:hAnsi="Trebuchet MS" w:cs="Arial"/>
                <w:sz w:val="20"/>
                <w:szCs w:val="20"/>
                <w:lang w:val="de-DE"/>
              </w:rPr>
              <w:t>Document Date</w:t>
            </w:r>
          </w:p>
        </w:tc>
        <w:tc>
          <w:tcPr>
            <w:tcW w:w="2286" w:type="dxa"/>
            <w:vAlign w:val="center"/>
          </w:tcPr>
          <w:p w14:paraId="7E7FD9E9" w14:textId="1E9A308D" w:rsidR="006B0BA1" w:rsidRPr="008B7D6A" w:rsidRDefault="006B0BA1" w:rsidP="004C09EA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left="0" w:right="540"/>
              <w:rPr>
                <w:rFonts w:ascii="Trebuchet MS" w:hAnsi="Trebuchet MS" w:cs="Arial"/>
                <w:iCs/>
                <w:sz w:val="20"/>
                <w:szCs w:val="20"/>
                <w:lang w:val="de-DE"/>
              </w:rPr>
            </w:pPr>
            <w:r w:rsidRPr="008B7D6A">
              <w:rPr>
                <w:rFonts w:ascii="Trebuchet MS" w:hAnsi="Trebuchet MS" w:cs="Arial"/>
                <w:sz w:val="20"/>
                <w:szCs w:val="20"/>
                <w:lang w:val="de-DE"/>
              </w:rPr>
              <w:t xml:space="preserve"> </w:t>
            </w:r>
            <w:r w:rsidR="00791D31">
              <w:rPr>
                <w:rFonts w:ascii="Trebuchet MS" w:hAnsi="Trebuchet MS" w:cs="Arial"/>
                <w:sz w:val="20"/>
                <w:szCs w:val="20"/>
                <w:lang w:val="de-DE"/>
              </w:rPr>
              <w:t>20</w:t>
            </w:r>
            <w:r w:rsidR="00E219EA">
              <w:rPr>
                <w:rFonts w:ascii="Trebuchet MS" w:hAnsi="Trebuchet MS" w:cs="Arial"/>
                <w:sz w:val="20"/>
                <w:szCs w:val="20"/>
                <w:lang w:val="de-DE"/>
              </w:rPr>
              <w:t>.01.2024</w:t>
            </w:r>
          </w:p>
        </w:tc>
      </w:tr>
      <w:tr w:rsidR="006B0BA1" w:rsidRPr="008B7D6A" w14:paraId="6A58AE41" w14:textId="77777777" w:rsidTr="00BE65A6">
        <w:trPr>
          <w:trHeight w:val="631"/>
          <w:jc w:val="center"/>
        </w:trPr>
        <w:tc>
          <w:tcPr>
            <w:tcW w:w="2553" w:type="dxa"/>
            <w:shd w:val="clear" w:color="auto" w:fill="FFFFFF" w:themeFill="background1"/>
          </w:tcPr>
          <w:p w14:paraId="31EB1BFB" w14:textId="77777777" w:rsidR="006B0BA1" w:rsidRPr="008B7D6A" w:rsidRDefault="006B0BA1" w:rsidP="0037059E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left="0" w:right="459"/>
              <w:rPr>
                <w:rFonts w:ascii="Trebuchet MS" w:hAnsi="Trebuchet MS" w:cs="Arial"/>
                <w:i/>
                <w:sz w:val="20"/>
                <w:szCs w:val="20"/>
                <w:lang w:val="de-DE"/>
              </w:rPr>
            </w:pPr>
            <w:r w:rsidRPr="008B7D6A">
              <w:rPr>
                <w:rFonts w:ascii="Trebuchet MS" w:hAnsi="Trebuchet MS" w:cs="Arial"/>
                <w:sz w:val="20"/>
                <w:szCs w:val="20"/>
                <w:lang w:val="de-DE"/>
              </w:rPr>
              <w:t>Solution Consultants</w:t>
            </w:r>
          </w:p>
        </w:tc>
        <w:tc>
          <w:tcPr>
            <w:tcW w:w="2789" w:type="dxa"/>
          </w:tcPr>
          <w:p w14:paraId="239D3C36" w14:textId="7804ECC0" w:rsidR="006B0BA1" w:rsidRPr="008B7D6A" w:rsidRDefault="00362F70" w:rsidP="00362F70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left="0" w:right="540"/>
              <w:rPr>
                <w:rFonts w:ascii="Trebuchet MS" w:hAnsi="Trebuchet MS" w:cs="Arial"/>
                <w:iCs/>
                <w:sz w:val="20"/>
                <w:szCs w:val="20"/>
                <w:lang w:val="de-DE"/>
              </w:rPr>
            </w:pPr>
            <w:r>
              <w:rPr>
                <w:rFonts w:ascii="Trebuchet MS" w:hAnsi="Trebuchet MS" w:cs="Arial"/>
                <w:iCs/>
                <w:sz w:val="20"/>
                <w:szCs w:val="20"/>
                <w:lang w:val="de-DE"/>
              </w:rPr>
              <w:t>Rajasekar</w:t>
            </w:r>
            <w:r w:rsidR="005957FC">
              <w:rPr>
                <w:rFonts w:ascii="Trebuchet MS" w:hAnsi="Trebuchet MS" w:cs="Arial"/>
                <w:iCs/>
                <w:sz w:val="20"/>
                <w:szCs w:val="20"/>
                <w:lang w:val="de-DE"/>
              </w:rPr>
              <w:t>/Mugilan/Senthil</w:t>
            </w:r>
          </w:p>
        </w:tc>
        <w:tc>
          <w:tcPr>
            <w:tcW w:w="2455" w:type="dxa"/>
            <w:shd w:val="clear" w:color="auto" w:fill="FFFFFF" w:themeFill="background1"/>
            <w:vAlign w:val="center"/>
          </w:tcPr>
          <w:p w14:paraId="621B96CB" w14:textId="77777777" w:rsidR="006B0BA1" w:rsidRPr="008B7D6A" w:rsidRDefault="006B0BA1" w:rsidP="004C09EA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left="0" w:right="540"/>
              <w:rPr>
                <w:rFonts w:ascii="Trebuchet MS" w:hAnsi="Trebuchet MS" w:cs="Arial"/>
                <w:i/>
                <w:sz w:val="20"/>
                <w:szCs w:val="20"/>
                <w:lang w:val="de-DE"/>
              </w:rPr>
            </w:pPr>
            <w:r w:rsidRPr="008B7D6A">
              <w:rPr>
                <w:rFonts w:ascii="Trebuchet MS" w:hAnsi="Trebuchet MS" w:cs="Arial"/>
                <w:sz w:val="20"/>
                <w:szCs w:val="20"/>
                <w:lang w:val="de-DE"/>
              </w:rPr>
              <w:t>Prepared on</w:t>
            </w:r>
          </w:p>
        </w:tc>
        <w:tc>
          <w:tcPr>
            <w:tcW w:w="2286" w:type="dxa"/>
            <w:vAlign w:val="center"/>
          </w:tcPr>
          <w:p w14:paraId="35D93F28" w14:textId="451BCE02" w:rsidR="006B0BA1" w:rsidRPr="008B7D6A" w:rsidRDefault="00E8055A" w:rsidP="004C09EA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left="0" w:right="540"/>
              <w:rPr>
                <w:rFonts w:ascii="Trebuchet MS" w:hAnsi="Trebuchet MS" w:cs="Arial"/>
                <w:iCs/>
                <w:sz w:val="20"/>
                <w:szCs w:val="20"/>
                <w:lang w:val="de-DE"/>
              </w:rPr>
            </w:pPr>
            <w:r w:rsidRPr="008B7D6A">
              <w:rPr>
                <w:rFonts w:ascii="Trebuchet MS" w:hAnsi="Trebuchet MS" w:cs="Arial"/>
                <w:sz w:val="20"/>
                <w:szCs w:val="20"/>
                <w:lang w:val="de-DE"/>
              </w:rPr>
              <w:t xml:space="preserve"> </w:t>
            </w:r>
            <w:r w:rsidR="00E219EA">
              <w:rPr>
                <w:rFonts w:ascii="Trebuchet MS" w:hAnsi="Trebuchet MS" w:cs="Arial"/>
                <w:sz w:val="20"/>
                <w:szCs w:val="20"/>
                <w:lang w:val="de-DE"/>
              </w:rPr>
              <w:t xml:space="preserve"> </w:t>
            </w:r>
            <w:r w:rsidR="00791D31">
              <w:rPr>
                <w:rFonts w:ascii="Trebuchet MS" w:hAnsi="Trebuchet MS" w:cs="Arial"/>
                <w:sz w:val="20"/>
                <w:szCs w:val="20"/>
                <w:lang w:val="de-DE"/>
              </w:rPr>
              <w:t>20</w:t>
            </w:r>
            <w:r w:rsidR="00E219EA">
              <w:rPr>
                <w:rFonts w:ascii="Trebuchet MS" w:hAnsi="Trebuchet MS" w:cs="Arial"/>
                <w:sz w:val="20"/>
                <w:szCs w:val="20"/>
                <w:lang w:val="de-DE"/>
              </w:rPr>
              <w:t>.01.2024</w:t>
            </w:r>
          </w:p>
        </w:tc>
      </w:tr>
      <w:tr w:rsidR="006B0BA1" w:rsidRPr="008B7D6A" w14:paraId="76C57353" w14:textId="77777777" w:rsidTr="0037059E">
        <w:trPr>
          <w:trHeight w:val="670"/>
          <w:jc w:val="center"/>
        </w:trPr>
        <w:tc>
          <w:tcPr>
            <w:tcW w:w="2553" w:type="dxa"/>
            <w:shd w:val="clear" w:color="auto" w:fill="FFFFFF" w:themeFill="background1"/>
          </w:tcPr>
          <w:p w14:paraId="6721F3D0" w14:textId="77777777" w:rsidR="006B0BA1" w:rsidRPr="008B7D6A" w:rsidRDefault="006B0BA1" w:rsidP="004C09EA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left="0" w:right="540"/>
              <w:rPr>
                <w:rFonts w:ascii="Trebuchet MS" w:hAnsi="Trebuchet MS" w:cs="Arial"/>
                <w:i/>
                <w:sz w:val="20"/>
                <w:szCs w:val="20"/>
                <w:lang w:val="de-DE"/>
              </w:rPr>
            </w:pPr>
            <w:r w:rsidRPr="008B7D6A">
              <w:rPr>
                <w:rFonts w:ascii="Trebuchet MS" w:hAnsi="Trebuchet MS" w:cs="Arial"/>
                <w:sz w:val="20"/>
                <w:szCs w:val="20"/>
                <w:lang w:val="de-DE"/>
              </w:rPr>
              <w:t>Prepared by</w:t>
            </w:r>
          </w:p>
        </w:tc>
        <w:tc>
          <w:tcPr>
            <w:tcW w:w="2789" w:type="dxa"/>
          </w:tcPr>
          <w:p w14:paraId="1C936A9A" w14:textId="27B9DB44" w:rsidR="006B0BA1" w:rsidRPr="008B7D6A" w:rsidRDefault="006B0BA1" w:rsidP="004C09EA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left="0" w:right="540"/>
              <w:rPr>
                <w:rFonts w:ascii="Trebuchet MS" w:hAnsi="Trebuchet MS" w:cs="Arial"/>
                <w:i/>
                <w:sz w:val="20"/>
                <w:szCs w:val="20"/>
                <w:lang w:val="de-DE"/>
              </w:rPr>
            </w:pPr>
            <w:r w:rsidRPr="008B7D6A">
              <w:rPr>
                <w:rFonts w:ascii="Trebuchet MS" w:hAnsi="Trebuchet MS" w:cs="Arial"/>
                <w:sz w:val="20"/>
                <w:szCs w:val="20"/>
                <w:lang w:val="de-DE"/>
              </w:rPr>
              <w:t xml:space="preserve">Rajasekar </w:t>
            </w:r>
          </w:p>
        </w:tc>
        <w:tc>
          <w:tcPr>
            <w:tcW w:w="2455" w:type="dxa"/>
            <w:shd w:val="clear" w:color="auto" w:fill="FFFFFF" w:themeFill="background1"/>
          </w:tcPr>
          <w:p w14:paraId="5E6D48F8" w14:textId="77777777" w:rsidR="006B0BA1" w:rsidRPr="008B7D6A" w:rsidRDefault="006B0BA1" w:rsidP="004C09EA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left="0" w:right="540"/>
              <w:rPr>
                <w:rFonts w:ascii="Trebuchet MS" w:hAnsi="Trebuchet MS" w:cs="Arial"/>
                <w:i/>
                <w:sz w:val="20"/>
                <w:szCs w:val="20"/>
                <w:lang w:val="de-DE"/>
              </w:rPr>
            </w:pPr>
            <w:r w:rsidRPr="008B7D6A">
              <w:rPr>
                <w:rFonts w:ascii="Trebuchet MS" w:hAnsi="Trebuchet MS" w:cs="Arial"/>
                <w:sz w:val="20"/>
                <w:szCs w:val="20"/>
                <w:lang w:val="de-DE"/>
              </w:rPr>
              <w:t>Reviewed by</w:t>
            </w:r>
          </w:p>
        </w:tc>
        <w:tc>
          <w:tcPr>
            <w:tcW w:w="2286" w:type="dxa"/>
          </w:tcPr>
          <w:p w14:paraId="219546AF" w14:textId="04F3FE67" w:rsidR="006B0BA1" w:rsidRPr="008B7D6A" w:rsidRDefault="0037059E" w:rsidP="004C09EA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left="0" w:right="540"/>
              <w:rPr>
                <w:rFonts w:ascii="Trebuchet MS" w:hAnsi="Trebuchet MS" w:cs="Arial"/>
                <w:iCs/>
                <w:sz w:val="20"/>
                <w:szCs w:val="20"/>
                <w:lang w:val="de-DE"/>
              </w:rPr>
            </w:pPr>
            <w:r w:rsidRPr="008B7D6A">
              <w:rPr>
                <w:rFonts w:ascii="Trebuchet MS" w:hAnsi="Trebuchet MS" w:cs="Arial"/>
                <w:iCs/>
                <w:sz w:val="20"/>
                <w:szCs w:val="20"/>
                <w:lang w:val="de-DE"/>
              </w:rPr>
              <w:t>Domnic Regies</w:t>
            </w:r>
          </w:p>
        </w:tc>
      </w:tr>
    </w:tbl>
    <w:p w14:paraId="0FE6297F" w14:textId="77777777" w:rsidR="006B0BA1" w:rsidRPr="008B7D6A" w:rsidRDefault="006B0BA1" w:rsidP="006B0BA1">
      <w:pPr>
        <w:ind w:right="540"/>
        <w:rPr>
          <w:rFonts w:ascii="Trebuchet MS" w:hAnsi="Trebuchet MS" w:cs="Arial"/>
          <w:lang w:val="de-DE"/>
        </w:rPr>
      </w:pPr>
    </w:p>
    <w:p w14:paraId="0BD2A7CF" w14:textId="200372B1" w:rsidR="006B0BA1" w:rsidRDefault="006B0BA1" w:rsidP="006B0BA1">
      <w:pPr>
        <w:keepLines/>
        <w:tabs>
          <w:tab w:val="left" w:pos="0"/>
          <w:tab w:val="left" w:pos="704"/>
          <w:tab w:val="left" w:pos="1350"/>
        </w:tabs>
        <w:spacing w:before="40" w:after="40"/>
        <w:ind w:left="0" w:right="540"/>
        <w:rPr>
          <w:rFonts w:ascii="Trebuchet MS" w:hAnsi="Trebuchet MS" w:cs="Arial"/>
          <w:b/>
          <w:bCs/>
          <w:sz w:val="24"/>
          <w:szCs w:val="24"/>
          <w:lang w:val="de-DE"/>
        </w:rPr>
      </w:pPr>
      <w:r w:rsidRPr="008B7D6A">
        <w:rPr>
          <w:rFonts w:ascii="Trebuchet MS" w:hAnsi="Trebuchet MS" w:cs="Arial"/>
          <w:b/>
          <w:bCs/>
          <w:sz w:val="24"/>
          <w:szCs w:val="24"/>
          <w:lang w:val="de-DE"/>
        </w:rPr>
        <w:t>Distribution Information</w:t>
      </w:r>
    </w:p>
    <w:p w14:paraId="3F53AC9F" w14:textId="77777777" w:rsidR="004F01DD" w:rsidRPr="008B7D6A" w:rsidRDefault="004F01DD" w:rsidP="006B0BA1">
      <w:pPr>
        <w:keepLines/>
        <w:tabs>
          <w:tab w:val="left" w:pos="0"/>
          <w:tab w:val="left" w:pos="704"/>
          <w:tab w:val="left" w:pos="1350"/>
        </w:tabs>
        <w:spacing w:before="40" w:after="40"/>
        <w:ind w:left="0" w:right="540"/>
        <w:rPr>
          <w:rFonts w:ascii="Trebuchet MS" w:hAnsi="Trebuchet MS" w:cs="Arial"/>
          <w:b/>
          <w:bCs/>
          <w:sz w:val="24"/>
          <w:szCs w:val="24"/>
          <w:lang w:val="de-DE"/>
        </w:rPr>
      </w:pPr>
    </w:p>
    <w:tbl>
      <w:tblPr>
        <w:tblW w:w="100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3114"/>
        <w:gridCol w:w="2551"/>
        <w:gridCol w:w="1985"/>
      </w:tblGrid>
      <w:tr w:rsidR="006B0BA1" w:rsidRPr="008B7D6A" w14:paraId="5F5346A5" w14:textId="77777777" w:rsidTr="004F01DD">
        <w:trPr>
          <w:trHeight w:val="135"/>
        </w:trPr>
        <w:tc>
          <w:tcPr>
            <w:tcW w:w="10060" w:type="dxa"/>
            <w:gridSpan w:val="4"/>
          </w:tcPr>
          <w:p w14:paraId="2B7C6C4B" w14:textId="6BF22F81" w:rsidR="006B0BA1" w:rsidRPr="008B7D6A" w:rsidRDefault="006B0BA1" w:rsidP="004C09EA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left="0" w:right="540"/>
              <w:rPr>
                <w:rFonts w:ascii="Trebuchet MS" w:eastAsia="Times New Roman" w:hAnsi="Trebuchet MS" w:cs="Arial"/>
                <w:b/>
                <w:bCs/>
                <w:i/>
                <w:lang w:val="de-DE" w:eastAsia="en-IN"/>
              </w:rPr>
            </w:pPr>
            <w:r w:rsidRPr="008B7D6A">
              <w:rPr>
                <w:rFonts w:ascii="Trebuchet MS" w:hAnsi="Trebuchet MS" w:cs="Arial"/>
                <w:b/>
                <w:bCs/>
                <w:lang w:val="de-DE"/>
              </w:rPr>
              <w:t xml:space="preserve">From: </w:t>
            </w:r>
            <w:r w:rsidR="00BF7323" w:rsidRPr="008B7D6A">
              <w:rPr>
                <w:rFonts w:ascii="Trebuchet MS" w:hAnsi="Trebuchet MS" w:cs="Arial"/>
                <w:b/>
                <w:bCs/>
                <w:lang w:val="de-DE"/>
              </w:rPr>
              <w:t>Tekclover Private Limited</w:t>
            </w:r>
          </w:p>
        </w:tc>
      </w:tr>
      <w:tr w:rsidR="006B0BA1" w:rsidRPr="008B7D6A" w14:paraId="6B28A5E6" w14:textId="77777777" w:rsidTr="004F01DD">
        <w:trPr>
          <w:trHeight w:val="88"/>
        </w:trPr>
        <w:tc>
          <w:tcPr>
            <w:tcW w:w="5524" w:type="dxa"/>
            <w:gridSpan w:val="2"/>
          </w:tcPr>
          <w:p w14:paraId="18CA1A23" w14:textId="1168EBA5" w:rsidR="006B0BA1" w:rsidRPr="008B7D6A" w:rsidRDefault="006B0BA1" w:rsidP="004C09EA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left="0" w:right="540"/>
              <w:rPr>
                <w:rFonts w:ascii="Trebuchet MS" w:hAnsi="Trebuchet MS" w:cs="Arial"/>
                <w:b/>
                <w:bCs/>
                <w:i/>
                <w:lang w:val="de-DE"/>
              </w:rPr>
            </w:pPr>
            <w:r w:rsidRPr="008B7D6A">
              <w:rPr>
                <w:rFonts w:ascii="Trebuchet MS" w:hAnsi="Trebuchet MS" w:cs="Arial"/>
                <w:b/>
                <w:bCs/>
                <w:lang w:val="de-DE"/>
              </w:rPr>
              <w:t xml:space="preserve">To : </w:t>
            </w:r>
            <w:r w:rsidR="00BF7323" w:rsidRPr="008B7D6A">
              <w:rPr>
                <w:rFonts w:ascii="Trebuchet MS" w:hAnsi="Trebuchet MS" w:cs="Arial"/>
                <w:b/>
                <w:bCs/>
                <w:lang w:val="de-DE"/>
              </w:rPr>
              <w:t>IW Express</w:t>
            </w:r>
          </w:p>
        </w:tc>
        <w:tc>
          <w:tcPr>
            <w:tcW w:w="2551" w:type="dxa"/>
          </w:tcPr>
          <w:p w14:paraId="1C595D4D" w14:textId="77777777" w:rsidR="006B0BA1" w:rsidRPr="008B7D6A" w:rsidRDefault="006B0BA1" w:rsidP="004C09EA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left="0" w:right="540"/>
              <w:jc w:val="center"/>
              <w:rPr>
                <w:rFonts w:ascii="Trebuchet MS" w:hAnsi="Trebuchet MS" w:cs="Arial"/>
                <w:bCs/>
                <w:i/>
                <w:sz w:val="20"/>
                <w:szCs w:val="20"/>
                <w:lang w:val="de-DE"/>
              </w:rPr>
            </w:pPr>
            <w:r w:rsidRPr="008B7D6A">
              <w:rPr>
                <w:rFonts w:ascii="Trebuchet MS" w:hAnsi="Trebuchet MS" w:cs="Arial"/>
                <w:sz w:val="20"/>
                <w:szCs w:val="20"/>
                <w:lang w:val="de-DE"/>
              </w:rPr>
              <w:t>Acceptance/Sign off</w:t>
            </w:r>
          </w:p>
        </w:tc>
        <w:tc>
          <w:tcPr>
            <w:tcW w:w="1985" w:type="dxa"/>
          </w:tcPr>
          <w:p w14:paraId="2B5D095F" w14:textId="77777777" w:rsidR="006B0BA1" w:rsidRPr="008B7D6A" w:rsidRDefault="006B0BA1" w:rsidP="004C09EA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left="0" w:right="540"/>
              <w:jc w:val="center"/>
              <w:rPr>
                <w:rFonts w:ascii="Trebuchet MS" w:hAnsi="Trebuchet MS" w:cs="Arial"/>
                <w:sz w:val="20"/>
                <w:szCs w:val="20"/>
                <w:lang w:val="de-DE"/>
              </w:rPr>
            </w:pPr>
            <w:r w:rsidRPr="008B7D6A">
              <w:rPr>
                <w:rFonts w:ascii="Trebuchet MS" w:hAnsi="Trebuchet MS" w:cs="Arial"/>
                <w:sz w:val="20"/>
                <w:szCs w:val="20"/>
                <w:lang w:val="de-DE"/>
              </w:rPr>
              <w:t>Sign-off date</w:t>
            </w:r>
          </w:p>
          <w:p w14:paraId="2B3D5668" w14:textId="77777777" w:rsidR="006B0BA1" w:rsidRPr="008B7D6A" w:rsidRDefault="006B0BA1" w:rsidP="004C09EA">
            <w:pPr>
              <w:spacing w:line="240" w:lineRule="auto"/>
              <w:jc w:val="center"/>
              <w:rPr>
                <w:rFonts w:ascii="Trebuchet MS" w:hAnsi="Trebuchet MS" w:cs="Arial"/>
                <w:bCs/>
                <w:i/>
                <w:sz w:val="20"/>
                <w:szCs w:val="20"/>
                <w:lang w:val="de-DE"/>
              </w:rPr>
            </w:pPr>
          </w:p>
        </w:tc>
      </w:tr>
      <w:tr w:rsidR="00BF7323" w:rsidRPr="008B7D6A" w14:paraId="6F123FE1" w14:textId="77777777" w:rsidTr="007F0EE5">
        <w:trPr>
          <w:trHeight w:val="908"/>
        </w:trPr>
        <w:tc>
          <w:tcPr>
            <w:tcW w:w="2410" w:type="dxa"/>
            <w:shd w:val="clear" w:color="auto" w:fill="FFFFFF" w:themeFill="background1"/>
          </w:tcPr>
          <w:p w14:paraId="599BF4CD" w14:textId="55752987" w:rsidR="00BF7323" w:rsidRPr="008B7D6A" w:rsidRDefault="00D43A7C" w:rsidP="004C09EA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left="0" w:right="540"/>
              <w:rPr>
                <w:rFonts w:ascii="Trebuchet MS" w:hAnsi="Trebuchet MS" w:cs="Arial"/>
                <w:sz w:val="20"/>
                <w:szCs w:val="20"/>
                <w:lang w:val="de-DE"/>
              </w:rPr>
            </w:pPr>
            <w:r>
              <w:rPr>
                <w:rFonts w:ascii="Trebuchet MS" w:hAnsi="Trebuchet MS" w:cs="Arial"/>
                <w:sz w:val="20"/>
                <w:szCs w:val="20"/>
                <w:lang w:val="de-DE"/>
              </w:rPr>
              <w:t>IW Express</w:t>
            </w:r>
          </w:p>
        </w:tc>
        <w:tc>
          <w:tcPr>
            <w:tcW w:w="3114" w:type="dxa"/>
          </w:tcPr>
          <w:p w14:paraId="4F0B321D" w14:textId="6F893FCB" w:rsidR="00BF7323" w:rsidRPr="008B7D6A" w:rsidRDefault="00BF7323" w:rsidP="004C09EA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left="0" w:right="540"/>
              <w:rPr>
                <w:rFonts w:ascii="Trebuchet MS" w:hAnsi="Trebuchet MS" w:cs="Arial"/>
                <w:sz w:val="20"/>
                <w:szCs w:val="20"/>
                <w:lang w:val="de-DE"/>
              </w:rPr>
            </w:pPr>
            <w:r w:rsidRPr="008B7D6A">
              <w:rPr>
                <w:rFonts w:ascii="Trebuchet MS" w:hAnsi="Trebuchet MS" w:cs="Arial"/>
                <w:sz w:val="20"/>
                <w:szCs w:val="20"/>
                <w:lang w:val="de-DE"/>
              </w:rPr>
              <w:t xml:space="preserve">Mr. </w:t>
            </w:r>
            <w:r w:rsidR="00BF5EF8">
              <w:rPr>
                <w:rFonts w:ascii="Trebuchet MS" w:hAnsi="Trebuchet MS" w:cs="Arial"/>
                <w:sz w:val="20"/>
                <w:szCs w:val="20"/>
                <w:lang w:val="de-DE"/>
              </w:rPr>
              <w:t>A</w:t>
            </w:r>
            <w:r w:rsidR="005957FC">
              <w:rPr>
                <w:rFonts w:ascii="Trebuchet MS" w:hAnsi="Trebuchet MS" w:cs="Arial"/>
                <w:sz w:val="20"/>
                <w:szCs w:val="20"/>
                <w:lang w:val="de-DE"/>
              </w:rPr>
              <w:t>hmed Krez</w:t>
            </w:r>
          </w:p>
        </w:tc>
        <w:tc>
          <w:tcPr>
            <w:tcW w:w="2551" w:type="dxa"/>
          </w:tcPr>
          <w:p w14:paraId="7B8E73F9" w14:textId="77777777" w:rsidR="00BF7323" w:rsidRPr="008B7D6A" w:rsidRDefault="00BF7323" w:rsidP="004C09EA">
            <w:pPr>
              <w:spacing w:line="240" w:lineRule="auto"/>
              <w:rPr>
                <w:rFonts w:ascii="Trebuchet MS" w:eastAsia="Times New Roman" w:hAnsi="Trebuchet MS" w:cs="Arial"/>
                <w:sz w:val="20"/>
                <w:szCs w:val="20"/>
                <w:lang w:val="de-DE" w:eastAsia="en-IN"/>
              </w:rPr>
            </w:pPr>
          </w:p>
        </w:tc>
        <w:tc>
          <w:tcPr>
            <w:tcW w:w="1985" w:type="dxa"/>
          </w:tcPr>
          <w:p w14:paraId="230417D0" w14:textId="77777777" w:rsidR="00BF7323" w:rsidRPr="008B7D6A" w:rsidRDefault="00BF7323" w:rsidP="004C09EA">
            <w:pPr>
              <w:spacing w:line="240" w:lineRule="auto"/>
              <w:rPr>
                <w:rFonts w:ascii="Trebuchet MS" w:eastAsia="Times New Roman" w:hAnsi="Trebuchet MS" w:cs="Arial"/>
                <w:sz w:val="20"/>
                <w:szCs w:val="20"/>
                <w:lang w:val="de-DE" w:eastAsia="en-IN"/>
              </w:rPr>
            </w:pPr>
          </w:p>
        </w:tc>
      </w:tr>
    </w:tbl>
    <w:p w14:paraId="33A1329A" w14:textId="77777777" w:rsidR="006B0BA1" w:rsidRPr="008B7D6A" w:rsidRDefault="006B0BA1" w:rsidP="006B0BA1">
      <w:pPr>
        <w:ind w:right="540"/>
        <w:rPr>
          <w:rFonts w:ascii="Trebuchet MS" w:hAnsi="Trebuchet MS" w:cs="Arial"/>
          <w:bCs/>
          <w:iCs/>
          <w:u w:val="single"/>
          <w:lang w:val="de-DE"/>
        </w:rPr>
      </w:pPr>
    </w:p>
    <w:p w14:paraId="4A1F1995" w14:textId="77777777" w:rsidR="006B0BA1" w:rsidRPr="008B7D6A" w:rsidRDefault="006B0BA1" w:rsidP="006B0BA1">
      <w:pPr>
        <w:keepLines/>
        <w:tabs>
          <w:tab w:val="left" w:pos="0"/>
          <w:tab w:val="left" w:pos="704"/>
          <w:tab w:val="left" w:pos="1350"/>
        </w:tabs>
        <w:spacing w:before="40" w:after="40"/>
        <w:ind w:left="0" w:right="540"/>
        <w:rPr>
          <w:rFonts w:ascii="Trebuchet MS" w:hAnsi="Trebuchet MS" w:cs="Arial"/>
          <w:b/>
          <w:bCs/>
          <w:sz w:val="24"/>
          <w:szCs w:val="24"/>
          <w:lang w:val="de-DE"/>
        </w:rPr>
      </w:pPr>
      <w:r w:rsidRPr="008B7D6A">
        <w:rPr>
          <w:rFonts w:ascii="Trebuchet MS" w:hAnsi="Trebuchet MS" w:cs="Arial"/>
          <w:b/>
          <w:bCs/>
          <w:sz w:val="24"/>
          <w:szCs w:val="24"/>
          <w:lang w:val="de-DE"/>
        </w:rPr>
        <w:t>Version Information</w:t>
      </w:r>
    </w:p>
    <w:p w14:paraId="26254897" w14:textId="77777777" w:rsidR="006B0BA1" w:rsidRPr="008B7D6A" w:rsidRDefault="006B0BA1" w:rsidP="006B0BA1">
      <w:pPr>
        <w:keepLines/>
        <w:tabs>
          <w:tab w:val="left" w:pos="0"/>
          <w:tab w:val="left" w:pos="704"/>
          <w:tab w:val="left" w:pos="1350"/>
        </w:tabs>
        <w:spacing w:before="40" w:after="40"/>
        <w:ind w:left="0" w:right="540"/>
        <w:rPr>
          <w:rFonts w:ascii="Trebuchet MS" w:hAnsi="Trebuchet MS" w:cs="Arial"/>
          <w:b/>
          <w:bCs/>
          <w:sz w:val="24"/>
          <w:szCs w:val="24"/>
          <w:lang w:val="de-DE"/>
        </w:rPr>
      </w:pPr>
    </w:p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1"/>
        <w:gridCol w:w="1742"/>
        <w:gridCol w:w="1748"/>
        <w:gridCol w:w="6037"/>
      </w:tblGrid>
      <w:tr w:rsidR="00E2765C" w:rsidRPr="008B7D6A" w14:paraId="3D8EAEBB" w14:textId="77777777" w:rsidTr="0047028F">
        <w:trPr>
          <w:trHeight w:val="297"/>
        </w:trPr>
        <w:tc>
          <w:tcPr>
            <w:tcW w:w="1061" w:type="dxa"/>
            <w:shd w:val="clear" w:color="auto" w:fill="auto"/>
            <w:noWrap/>
            <w:vAlign w:val="center"/>
            <w:hideMark/>
          </w:tcPr>
          <w:p w14:paraId="7F5E8C10" w14:textId="77777777" w:rsidR="006B0BA1" w:rsidRPr="008B7D6A" w:rsidRDefault="006B0BA1" w:rsidP="004C09EA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left="0" w:right="540"/>
              <w:jc w:val="left"/>
              <w:rPr>
                <w:rFonts w:ascii="Trebuchet MS" w:hAnsi="Trebuchet MS" w:cs="Arial"/>
                <w:sz w:val="20"/>
                <w:szCs w:val="20"/>
                <w:lang w:val="de-DE"/>
              </w:rPr>
            </w:pPr>
            <w:r w:rsidRPr="008B7D6A">
              <w:rPr>
                <w:rFonts w:ascii="Trebuchet MS" w:hAnsi="Trebuchet MS" w:cs="Arial"/>
                <w:sz w:val="20"/>
                <w:szCs w:val="20"/>
                <w:lang w:val="de-DE"/>
              </w:rPr>
              <w:t>Ver No</w:t>
            </w:r>
          </w:p>
        </w:tc>
        <w:tc>
          <w:tcPr>
            <w:tcW w:w="1644" w:type="dxa"/>
            <w:shd w:val="clear" w:color="auto" w:fill="auto"/>
            <w:noWrap/>
            <w:vAlign w:val="center"/>
            <w:hideMark/>
          </w:tcPr>
          <w:p w14:paraId="69303F64" w14:textId="77777777" w:rsidR="006B0BA1" w:rsidRPr="008B7D6A" w:rsidRDefault="006B0BA1" w:rsidP="004C09EA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left="0" w:right="540"/>
              <w:jc w:val="left"/>
              <w:rPr>
                <w:rFonts w:ascii="Trebuchet MS" w:hAnsi="Trebuchet MS" w:cs="Arial"/>
                <w:sz w:val="20"/>
                <w:szCs w:val="20"/>
                <w:lang w:val="de-DE"/>
              </w:rPr>
            </w:pPr>
            <w:r w:rsidRPr="008B7D6A">
              <w:rPr>
                <w:rFonts w:ascii="Trebuchet MS" w:hAnsi="Trebuchet MS" w:cs="Arial"/>
                <w:sz w:val="20"/>
                <w:szCs w:val="20"/>
                <w:lang w:val="de-DE"/>
              </w:rPr>
              <w:t>Ver Date</w:t>
            </w:r>
          </w:p>
        </w:tc>
        <w:tc>
          <w:tcPr>
            <w:tcW w:w="1748" w:type="dxa"/>
            <w:shd w:val="clear" w:color="auto" w:fill="auto"/>
            <w:noWrap/>
            <w:vAlign w:val="center"/>
            <w:hideMark/>
          </w:tcPr>
          <w:p w14:paraId="7AFCC9A6" w14:textId="77777777" w:rsidR="006B0BA1" w:rsidRPr="008B7D6A" w:rsidRDefault="006B0BA1" w:rsidP="004C09EA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left="0" w:right="540"/>
              <w:jc w:val="left"/>
              <w:rPr>
                <w:rFonts w:ascii="Trebuchet MS" w:hAnsi="Trebuchet MS" w:cs="Arial"/>
                <w:sz w:val="20"/>
                <w:szCs w:val="20"/>
                <w:lang w:val="de-DE"/>
              </w:rPr>
            </w:pPr>
            <w:r w:rsidRPr="008B7D6A">
              <w:rPr>
                <w:rFonts w:ascii="Trebuchet MS" w:hAnsi="Trebuchet MS" w:cs="Arial"/>
                <w:sz w:val="20"/>
                <w:szCs w:val="20"/>
                <w:lang w:val="de-DE"/>
              </w:rPr>
              <w:t>Revised by</w:t>
            </w:r>
          </w:p>
        </w:tc>
        <w:tc>
          <w:tcPr>
            <w:tcW w:w="6037" w:type="dxa"/>
            <w:shd w:val="clear" w:color="auto" w:fill="auto"/>
            <w:noWrap/>
            <w:vAlign w:val="center"/>
            <w:hideMark/>
          </w:tcPr>
          <w:p w14:paraId="4ED0DBD7" w14:textId="77777777" w:rsidR="006B0BA1" w:rsidRPr="008B7D6A" w:rsidRDefault="006B0BA1" w:rsidP="004C09EA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left="0" w:right="540"/>
              <w:jc w:val="left"/>
              <w:rPr>
                <w:rFonts w:ascii="Trebuchet MS" w:hAnsi="Trebuchet MS" w:cs="Arial"/>
                <w:sz w:val="20"/>
                <w:szCs w:val="20"/>
                <w:lang w:val="de-DE"/>
              </w:rPr>
            </w:pPr>
            <w:r w:rsidRPr="008B7D6A">
              <w:rPr>
                <w:rFonts w:ascii="Trebuchet MS" w:hAnsi="Trebuchet MS" w:cs="Arial"/>
                <w:sz w:val="20"/>
                <w:szCs w:val="20"/>
                <w:lang w:val="de-DE"/>
              </w:rPr>
              <w:t>Description/File Name</w:t>
            </w:r>
          </w:p>
        </w:tc>
      </w:tr>
      <w:tr w:rsidR="00E2765C" w:rsidRPr="008B7D6A" w14:paraId="7894C3D3" w14:textId="77777777" w:rsidTr="0047028F">
        <w:trPr>
          <w:trHeight w:val="297"/>
        </w:trPr>
        <w:tc>
          <w:tcPr>
            <w:tcW w:w="1061" w:type="dxa"/>
            <w:shd w:val="clear" w:color="auto" w:fill="auto"/>
            <w:noWrap/>
            <w:hideMark/>
          </w:tcPr>
          <w:p w14:paraId="25D21DCB" w14:textId="64BFF522" w:rsidR="006B0BA1" w:rsidRPr="008B7D6A" w:rsidRDefault="00E219EA" w:rsidP="004C09EA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left="0" w:right="540"/>
              <w:jc w:val="left"/>
              <w:rPr>
                <w:rFonts w:ascii="Trebuchet MS" w:hAnsi="Trebuchet MS" w:cs="Arial"/>
                <w:sz w:val="18"/>
                <w:szCs w:val="18"/>
                <w:lang w:val="de-DE"/>
              </w:rPr>
            </w:pPr>
            <w:r>
              <w:rPr>
                <w:rFonts w:ascii="Trebuchet MS" w:hAnsi="Trebuchet MS" w:cs="Arial"/>
                <w:sz w:val="18"/>
                <w:szCs w:val="18"/>
                <w:lang w:val="de-DE"/>
              </w:rPr>
              <w:t>1.0</w:t>
            </w:r>
          </w:p>
        </w:tc>
        <w:tc>
          <w:tcPr>
            <w:tcW w:w="1644" w:type="dxa"/>
            <w:shd w:val="clear" w:color="auto" w:fill="auto"/>
            <w:noWrap/>
          </w:tcPr>
          <w:p w14:paraId="08CDB0C4" w14:textId="0A0F01D0" w:rsidR="006B0BA1" w:rsidRPr="008B7D6A" w:rsidRDefault="00E219EA" w:rsidP="004C09EA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left="0" w:right="540"/>
              <w:jc w:val="left"/>
              <w:rPr>
                <w:rFonts w:ascii="Trebuchet MS" w:hAnsi="Trebuchet MS" w:cs="Arial"/>
                <w:sz w:val="18"/>
                <w:szCs w:val="18"/>
                <w:lang w:val="de-DE"/>
              </w:rPr>
            </w:pPr>
            <w:r>
              <w:rPr>
                <w:rFonts w:ascii="Trebuchet MS" w:hAnsi="Trebuchet MS" w:cs="Arial"/>
                <w:sz w:val="20"/>
                <w:szCs w:val="20"/>
                <w:lang w:val="de-DE"/>
              </w:rPr>
              <w:t>01.01.2024</w:t>
            </w:r>
          </w:p>
        </w:tc>
        <w:tc>
          <w:tcPr>
            <w:tcW w:w="1748" w:type="dxa"/>
            <w:shd w:val="clear" w:color="auto" w:fill="auto"/>
            <w:noWrap/>
          </w:tcPr>
          <w:p w14:paraId="560315A2" w14:textId="77777777" w:rsidR="006B0BA1" w:rsidRPr="008B7D6A" w:rsidRDefault="006B0BA1" w:rsidP="004C09EA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left="0" w:right="540"/>
              <w:jc w:val="left"/>
              <w:rPr>
                <w:rFonts w:ascii="Trebuchet MS" w:hAnsi="Trebuchet MS" w:cs="Arial"/>
                <w:sz w:val="18"/>
                <w:szCs w:val="18"/>
                <w:lang w:val="de-DE"/>
              </w:rPr>
            </w:pPr>
            <w:r w:rsidRPr="008B7D6A">
              <w:rPr>
                <w:rFonts w:ascii="Trebuchet MS" w:hAnsi="Trebuchet MS" w:cs="Arial"/>
                <w:sz w:val="18"/>
                <w:szCs w:val="18"/>
                <w:lang w:val="de-DE"/>
              </w:rPr>
              <w:t>Rajasekar S</w:t>
            </w:r>
          </w:p>
        </w:tc>
        <w:tc>
          <w:tcPr>
            <w:tcW w:w="6037" w:type="dxa"/>
            <w:shd w:val="clear" w:color="auto" w:fill="auto"/>
            <w:noWrap/>
            <w:hideMark/>
          </w:tcPr>
          <w:p w14:paraId="4F61DE2A" w14:textId="720BEAE6" w:rsidR="006B0BA1" w:rsidRPr="008B7D6A" w:rsidRDefault="00BF7323" w:rsidP="004C09EA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left="0" w:right="540"/>
              <w:jc w:val="left"/>
              <w:rPr>
                <w:rFonts w:ascii="Trebuchet MS" w:hAnsi="Trebuchet MS" w:cs="Arial"/>
                <w:sz w:val="18"/>
                <w:szCs w:val="18"/>
                <w:lang w:val="de-DE"/>
              </w:rPr>
            </w:pPr>
            <w:r w:rsidRPr="008B7D6A">
              <w:rPr>
                <w:rFonts w:ascii="Trebuchet MS" w:hAnsi="Trebuchet MS" w:cs="Arial"/>
                <w:sz w:val="18"/>
                <w:szCs w:val="18"/>
                <w:lang w:val="de-DE"/>
              </w:rPr>
              <w:t xml:space="preserve">IW Express </w:t>
            </w:r>
            <w:r w:rsidR="007D303D">
              <w:rPr>
                <w:rFonts w:ascii="Trebuchet MS" w:hAnsi="Trebuchet MS" w:cs="Arial"/>
                <w:sz w:val="18"/>
                <w:szCs w:val="18"/>
                <w:lang w:val="de-DE"/>
              </w:rPr>
              <w:t>Logistics</w:t>
            </w:r>
            <w:r w:rsidR="00FF11B8">
              <w:rPr>
                <w:rFonts w:ascii="Trebuchet MS" w:hAnsi="Trebuchet MS" w:cs="Arial"/>
                <w:sz w:val="18"/>
                <w:szCs w:val="18"/>
                <w:lang w:val="de-DE"/>
              </w:rPr>
              <w:t xml:space="preserve"> System</w:t>
            </w:r>
            <w:r w:rsidRPr="008B7D6A">
              <w:rPr>
                <w:rFonts w:ascii="Trebuchet MS" w:hAnsi="Trebuchet MS" w:cs="Arial"/>
                <w:sz w:val="18"/>
                <w:szCs w:val="18"/>
                <w:lang w:val="de-DE"/>
              </w:rPr>
              <w:t xml:space="preserve"> – Business Blue Print –</w:t>
            </w:r>
            <w:r w:rsidR="005957FC">
              <w:rPr>
                <w:rFonts w:ascii="Trebuchet MS" w:hAnsi="Trebuchet MS" w:cs="Arial"/>
                <w:sz w:val="18"/>
                <w:szCs w:val="18"/>
                <w:lang w:val="de-DE"/>
              </w:rPr>
              <w:t xml:space="preserve"> Airport Operations</w:t>
            </w:r>
          </w:p>
        </w:tc>
      </w:tr>
      <w:tr w:rsidR="00791D31" w:rsidRPr="008B7D6A" w14:paraId="2B4B2497" w14:textId="77777777" w:rsidTr="0047028F">
        <w:trPr>
          <w:trHeight w:val="297"/>
        </w:trPr>
        <w:tc>
          <w:tcPr>
            <w:tcW w:w="1061" w:type="dxa"/>
            <w:shd w:val="clear" w:color="auto" w:fill="auto"/>
            <w:noWrap/>
          </w:tcPr>
          <w:p w14:paraId="1E8D3A49" w14:textId="417A6CFE" w:rsidR="00791D31" w:rsidRDefault="00791D31" w:rsidP="004C09EA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left="0" w:right="540"/>
              <w:jc w:val="left"/>
              <w:rPr>
                <w:rFonts w:ascii="Trebuchet MS" w:hAnsi="Trebuchet MS" w:cs="Arial"/>
                <w:sz w:val="18"/>
                <w:szCs w:val="18"/>
                <w:lang w:val="de-DE"/>
              </w:rPr>
            </w:pPr>
            <w:r>
              <w:rPr>
                <w:rFonts w:ascii="Trebuchet MS" w:hAnsi="Trebuchet MS" w:cs="Arial"/>
                <w:sz w:val="18"/>
                <w:szCs w:val="18"/>
                <w:lang w:val="de-DE"/>
              </w:rPr>
              <w:t>1.1</w:t>
            </w:r>
          </w:p>
        </w:tc>
        <w:tc>
          <w:tcPr>
            <w:tcW w:w="1644" w:type="dxa"/>
            <w:shd w:val="clear" w:color="auto" w:fill="auto"/>
            <w:noWrap/>
          </w:tcPr>
          <w:p w14:paraId="2B01BCF7" w14:textId="0DE1FD61" w:rsidR="00791D31" w:rsidRDefault="00791D31" w:rsidP="004C09EA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left="0" w:right="540"/>
              <w:jc w:val="left"/>
              <w:rPr>
                <w:rFonts w:ascii="Trebuchet MS" w:hAnsi="Trebuchet MS" w:cs="Arial"/>
                <w:sz w:val="20"/>
                <w:szCs w:val="20"/>
                <w:lang w:val="de-DE"/>
              </w:rPr>
            </w:pPr>
            <w:r>
              <w:rPr>
                <w:rFonts w:ascii="Trebuchet MS" w:hAnsi="Trebuchet MS" w:cs="Arial"/>
                <w:sz w:val="20"/>
                <w:szCs w:val="20"/>
                <w:lang w:val="de-DE"/>
              </w:rPr>
              <w:t>20.01.2024</w:t>
            </w:r>
          </w:p>
        </w:tc>
        <w:tc>
          <w:tcPr>
            <w:tcW w:w="1748" w:type="dxa"/>
            <w:shd w:val="clear" w:color="auto" w:fill="auto"/>
            <w:noWrap/>
          </w:tcPr>
          <w:p w14:paraId="7CBB1D47" w14:textId="43E56E98" w:rsidR="00791D31" w:rsidRPr="008B7D6A" w:rsidRDefault="00791D31" w:rsidP="004C09EA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left="0" w:right="540"/>
              <w:jc w:val="left"/>
              <w:rPr>
                <w:rFonts w:ascii="Trebuchet MS" w:hAnsi="Trebuchet MS" w:cs="Arial"/>
                <w:sz w:val="18"/>
                <w:szCs w:val="18"/>
                <w:lang w:val="de-DE"/>
              </w:rPr>
            </w:pPr>
            <w:r>
              <w:rPr>
                <w:rFonts w:ascii="Trebuchet MS" w:hAnsi="Trebuchet MS" w:cs="Arial"/>
                <w:sz w:val="18"/>
                <w:szCs w:val="18"/>
                <w:lang w:val="de-DE"/>
              </w:rPr>
              <w:t>Rajasekar S</w:t>
            </w:r>
          </w:p>
        </w:tc>
        <w:tc>
          <w:tcPr>
            <w:tcW w:w="6037" w:type="dxa"/>
            <w:shd w:val="clear" w:color="auto" w:fill="auto"/>
            <w:noWrap/>
          </w:tcPr>
          <w:p w14:paraId="315F2CEC" w14:textId="31678BCA" w:rsidR="00791D31" w:rsidRPr="008B7D6A" w:rsidRDefault="00791D31" w:rsidP="004C09EA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left="0" w:right="540"/>
              <w:jc w:val="left"/>
              <w:rPr>
                <w:rFonts w:ascii="Trebuchet MS" w:hAnsi="Trebuchet MS" w:cs="Arial"/>
                <w:sz w:val="18"/>
                <w:szCs w:val="18"/>
                <w:lang w:val="de-DE"/>
              </w:rPr>
            </w:pPr>
            <w:r>
              <w:rPr>
                <w:rFonts w:ascii="Trebuchet MS" w:hAnsi="Trebuchet MS" w:cs="Arial"/>
                <w:sz w:val="18"/>
                <w:szCs w:val="18"/>
                <w:lang w:val="de-DE"/>
              </w:rPr>
              <w:t xml:space="preserve">Changes </w:t>
            </w:r>
            <w:r w:rsidR="00BC175A">
              <w:rPr>
                <w:rFonts w:ascii="Trebuchet MS" w:hAnsi="Trebuchet MS" w:cs="Arial"/>
                <w:sz w:val="18"/>
                <w:szCs w:val="18"/>
                <w:lang w:val="de-DE"/>
              </w:rPr>
              <w:t>suggested by Ahmed Krez</w:t>
            </w:r>
          </w:p>
        </w:tc>
      </w:tr>
    </w:tbl>
    <w:p w14:paraId="57E4CDA9" w14:textId="5F8D9A2D" w:rsidR="00E8055A" w:rsidRPr="008B7D6A" w:rsidRDefault="00E8055A" w:rsidP="006B0BA1">
      <w:pPr>
        <w:spacing w:after="200" w:line="276" w:lineRule="auto"/>
        <w:ind w:left="0"/>
        <w:jc w:val="left"/>
        <w:rPr>
          <w:rFonts w:ascii="Trebuchet MS" w:hAnsi="Trebuchet MS" w:cs="Arial"/>
        </w:rPr>
      </w:pPr>
    </w:p>
    <w:p w14:paraId="5660944D" w14:textId="77777777" w:rsidR="00E8055A" w:rsidRPr="008B7D6A" w:rsidRDefault="00E8055A">
      <w:pPr>
        <w:spacing w:after="160" w:line="259" w:lineRule="auto"/>
        <w:ind w:left="0"/>
        <w:jc w:val="left"/>
        <w:rPr>
          <w:rFonts w:ascii="Trebuchet MS" w:hAnsi="Trebuchet MS" w:cs="Arial"/>
        </w:rPr>
      </w:pPr>
      <w:r w:rsidRPr="008B7D6A">
        <w:rPr>
          <w:rFonts w:ascii="Trebuchet MS" w:hAnsi="Trebuchet MS" w:cs="Arial"/>
        </w:rPr>
        <w:br w:type="page"/>
      </w:r>
    </w:p>
    <w:sdt>
      <w:sdtPr>
        <w:rPr>
          <w:rFonts w:ascii="Trebuchet MS" w:eastAsiaTheme="minorHAnsi" w:hAnsi="Trebuchet MS" w:cs="Arial"/>
          <w:color w:val="000000" w:themeColor="text1"/>
          <w:sz w:val="22"/>
          <w:szCs w:val="22"/>
        </w:rPr>
        <w:id w:val="-1263058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A612DB" w14:textId="0D784784" w:rsidR="000C1491" w:rsidRPr="008B7D6A" w:rsidRDefault="000C1491">
          <w:pPr>
            <w:pStyle w:val="TOCHeading"/>
            <w:rPr>
              <w:rFonts w:ascii="Trebuchet MS" w:hAnsi="Trebuchet MS" w:cs="Arial"/>
            </w:rPr>
          </w:pPr>
          <w:r w:rsidRPr="008B7D6A">
            <w:rPr>
              <w:rFonts w:ascii="Trebuchet MS" w:hAnsi="Trebuchet MS" w:cs="Arial"/>
            </w:rPr>
            <w:t>Contents</w:t>
          </w:r>
        </w:p>
        <w:p w14:paraId="7AAB0B37" w14:textId="33809ED4" w:rsidR="00483B27" w:rsidRDefault="000C1491">
          <w:pPr>
            <w:pStyle w:val="TOC1"/>
            <w:tabs>
              <w:tab w:val="left" w:pos="440"/>
              <w:tab w:val="right" w:leader="dot" w:pos="9913"/>
            </w:tabs>
            <w:rPr>
              <w:rFonts w:asciiTheme="minorHAnsi" w:eastAsiaTheme="minorEastAsia" w:hAnsiTheme="minorHAnsi"/>
              <w:noProof/>
              <w:color w:val="auto"/>
              <w:kern w:val="2"/>
              <w:lang w:val="en-IN" w:eastAsia="en-IN"/>
              <w14:ligatures w14:val="standardContextual"/>
            </w:rPr>
          </w:pPr>
          <w:r w:rsidRPr="008B7D6A">
            <w:rPr>
              <w:rFonts w:ascii="Trebuchet MS" w:hAnsi="Trebuchet MS" w:cs="Arial"/>
            </w:rPr>
            <w:fldChar w:fldCharType="begin"/>
          </w:r>
          <w:r w:rsidRPr="008B7D6A">
            <w:rPr>
              <w:rFonts w:ascii="Trebuchet MS" w:hAnsi="Trebuchet MS" w:cs="Arial"/>
            </w:rPr>
            <w:instrText xml:space="preserve"> TOC \o "1-3" \h \z \u </w:instrText>
          </w:r>
          <w:r w:rsidRPr="008B7D6A">
            <w:rPr>
              <w:rFonts w:ascii="Trebuchet MS" w:hAnsi="Trebuchet MS" w:cs="Arial"/>
            </w:rPr>
            <w:fldChar w:fldCharType="separate"/>
          </w:r>
          <w:hyperlink w:anchor="_Toc156622267" w:history="1">
            <w:r w:rsidR="00483B27" w:rsidRPr="00915E94">
              <w:rPr>
                <w:rStyle w:val="Hyperlink"/>
                <w:rFonts w:ascii="Trebuchet MS" w:hAnsi="Trebuchet MS" w:cs="Arial"/>
                <w:b/>
                <w:noProof/>
              </w:rPr>
              <w:t>1.</w:t>
            </w:r>
            <w:r w:rsidR="00483B27">
              <w:rPr>
                <w:rFonts w:asciiTheme="minorHAnsi" w:eastAsiaTheme="minorEastAsia" w:hAnsiTheme="minorHAnsi"/>
                <w:noProof/>
                <w:color w:val="auto"/>
                <w:kern w:val="2"/>
                <w:lang w:val="en-IN" w:eastAsia="en-IN"/>
                <w14:ligatures w14:val="standardContextual"/>
              </w:rPr>
              <w:tab/>
            </w:r>
            <w:r w:rsidR="00483B27" w:rsidRPr="00915E94">
              <w:rPr>
                <w:rStyle w:val="Hyperlink"/>
                <w:rFonts w:ascii="Trebuchet MS" w:hAnsi="Trebuchet MS" w:cs="Arial"/>
                <w:b/>
                <w:noProof/>
              </w:rPr>
              <w:t>PURPOSE OF DOCUMENT</w:t>
            </w:r>
            <w:r w:rsidR="00483B27">
              <w:rPr>
                <w:noProof/>
                <w:webHidden/>
              </w:rPr>
              <w:tab/>
            </w:r>
            <w:r w:rsidR="00483B27">
              <w:rPr>
                <w:noProof/>
                <w:webHidden/>
              </w:rPr>
              <w:fldChar w:fldCharType="begin"/>
            </w:r>
            <w:r w:rsidR="00483B27">
              <w:rPr>
                <w:noProof/>
                <w:webHidden/>
              </w:rPr>
              <w:instrText xml:space="preserve"> PAGEREF _Toc156622267 \h </w:instrText>
            </w:r>
            <w:r w:rsidR="00483B27">
              <w:rPr>
                <w:noProof/>
                <w:webHidden/>
              </w:rPr>
            </w:r>
            <w:r w:rsidR="00483B27">
              <w:rPr>
                <w:noProof/>
                <w:webHidden/>
              </w:rPr>
              <w:fldChar w:fldCharType="separate"/>
            </w:r>
            <w:r w:rsidR="00483B27">
              <w:rPr>
                <w:noProof/>
                <w:webHidden/>
              </w:rPr>
              <w:t>3</w:t>
            </w:r>
            <w:r w:rsidR="00483B27">
              <w:rPr>
                <w:noProof/>
                <w:webHidden/>
              </w:rPr>
              <w:fldChar w:fldCharType="end"/>
            </w:r>
          </w:hyperlink>
        </w:p>
        <w:p w14:paraId="0EDA27C2" w14:textId="7EF0C3AA" w:rsidR="00483B27" w:rsidRDefault="00483B27">
          <w:pPr>
            <w:pStyle w:val="TOC1"/>
            <w:tabs>
              <w:tab w:val="left" w:pos="440"/>
              <w:tab w:val="right" w:leader="dot" w:pos="9913"/>
            </w:tabs>
            <w:rPr>
              <w:rFonts w:asciiTheme="minorHAnsi" w:eastAsiaTheme="minorEastAsia" w:hAnsiTheme="minorHAnsi"/>
              <w:noProof/>
              <w:color w:val="auto"/>
              <w:kern w:val="2"/>
              <w:lang w:val="en-IN" w:eastAsia="en-IN"/>
              <w14:ligatures w14:val="standardContextual"/>
            </w:rPr>
          </w:pPr>
          <w:hyperlink w:anchor="_Toc156622268" w:history="1">
            <w:r w:rsidRPr="00915E94">
              <w:rPr>
                <w:rStyle w:val="Hyperlink"/>
                <w:rFonts w:ascii="Trebuchet MS" w:hAnsi="Trebuchet MS" w:cs="Arial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val="en-IN" w:eastAsia="en-IN"/>
                <w14:ligatures w14:val="standardContextual"/>
              </w:rPr>
              <w:tab/>
            </w:r>
            <w:r w:rsidRPr="00915E94">
              <w:rPr>
                <w:rStyle w:val="Hyperlink"/>
                <w:rFonts w:ascii="Trebuchet MS" w:hAnsi="Trebuchet MS" w:cs="Arial"/>
                <w:b/>
                <w:noProof/>
              </w:rPr>
              <w:t>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_Toc156622268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3EACE" w14:textId="3B50F603" w:rsidR="00483B27" w:rsidRDefault="00483B27">
          <w:pPr>
            <w:pStyle w:val="TOC1"/>
            <w:tabs>
              <w:tab w:val="left" w:pos="440"/>
              <w:tab w:val="right" w:leader="dot" w:pos="9913"/>
            </w:tabs>
            <w:rPr>
              <w:rFonts w:asciiTheme="minorHAnsi" w:eastAsiaTheme="minorEastAsia" w:hAnsiTheme="minorHAnsi"/>
              <w:noProof/>
              <w:color w:val="auto"/>
              <w:kern w:val="2"/>
              <w:lang w:val="en-IN" w:eastAsia="en-IN"/>
              <w14:ligatures w14:val="standardContextual"/>
            </w:rPr>
          </w:pPr>
          <w:hyperlink w:anchor="_Toc156622269" w:history="1">
            <w:r w:rsidRPr="00915E94">
              <w:rPr>
                <w:rStyle w:val="Hyperlink"/>
                <w:rFonts w:ascii="Trebuchet MS" w:hAnsi="Trebuchet MS" w:cs="Arial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val="en-IN" w:eastAsia="en-IN"/>
                <w14:ligatures w14:val="standardContextual"/>
              </w:rPr>
              <w:tab/>
            </w:r>
            <w:r w:rsidRPr="00915E94">
              <w:rPr>
                <w:rStyle w:val="Hyperlink"/>
                <w:rFonts w:ascii="Trebuchet MS" w:hAnsi="Trebuchet MS" w:cs="Arial"/>
                <w:b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_Toc156622269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3DCEA" w14:textId="663BB569" w:rsidR="00483B27" w:rsidRDefault="00483B27">
          <w:pPr>
            <w:pStyle w:val="TOC1"/>
            <w:tabs>
              <w:tab w:val="left" w:pos="440"/>
              <w:tab w:val="right" w:leader="dot" w:pos="9913"/>
            </w:tabs>
            <w:rPr>
              <w:rFonts w:asciiTheme="minorHAnsi" w:eastAsiaTheme="minorEastAsia" w:hAnsiTheme="minorHAnsi"/>
              <w:noProof/>
              <w:color w:val="auto"/>
              <w:kern w:val="2"/>
              <w:lang w:val="en-IN" w:eastAsia="en-IN"/>
              <w14:ligatures w14:val="standardContextual"/>
            </w:rPr>
          </w:pPr>
          <w:hyperlink w:anchor="_Toc156622270" w:history="1">
            <w:r w:rsidRPr="00915E94">
              <w:rPr>
                <w:rStyle w:val="Hyperlink"/>
                <w:rFonts w:ascii="Trebuchet MS" w:hAnsi="Trebuchet MS" w:cs="Arial"/>
                <w:b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val="en-IN" w:eastAsia="en-IN"/>
                <w14:ligatures w14:val="standardContextual"/>
              </w:rPr>
              <w:tab/>
            </w:r>
            <w:r w:rsidRPr="00915E94">
              <w:rPr>
                <w:rStyle w:val="Hyperlink"/>
                <w:rFonts w:ascii="Trebuchet MS" w:hAnsi="Trebuchet MS" w:cs="Arial"/>
                <w:b/>
                <w:noProof/>
              </w:rPr>
              <w:t>Masters – Airport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_Toc156622270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EF56C" w14:textId="1EE9C410" w:rsidR="00483B27" w:rsidRDefault="00483B27">
          <w:pPr>
            <w:pStyle w:val="TOC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/>
              <w:noProof/>
              <w:color w:val="auto"/>
              <w:kern w:val="2"/>
              <w:lang w:val="en-IN" w:eastAsia="en-IN"/>
              <w14:ligatures w14:val="standardContextual"/>
            </w:rPr>
          </w:pPr>
          <w:hyperlink w:anchor="_Toc156622271" w:history="1">
            <w:r w:rsidRPr="00915E94">
              <w:rPr>
                <w:rStyle w:val="Hyperlink"/>
                <w:rFonts w:ascii="Trebuchet MS" w:hAnsi="Trebuchet MS"/>
                <w:b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val="en-IN" w:eastAsia="en-IN"/>
                <w14:ligatures w14:val="standardContextual"/>
              </w:rPr>
              <w:tab/>
            </w:r>
            <w:r w:rsidRPr="00915E94">
              <w:rPr>
                <w:rStyle w:val="Hyperlink"/>
                <w:rFonts w:ascii="Trebuchet MS" w:hAnsi="Trebuchet MS"/>
                <w:b/>
                <w:noProof/>
              </w:rPr>
              <w:t>Master – Hubs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_Toc156622271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9DFD0" w14:textId="1EBDC580" w:rsidR="00483B27" w:rsidRDefault="00483B27">
          <w:pPr>
            <w:pStyle w:val="TOC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/>
              <w:noProof/>
              <w:color w:val="auto"/>
              <w:kern w:val="2"/>
              <w:lang w:val="en-IN" w:eastAsia="en-IN"/>
              <w14:ligatures w14:val="standardContextual"/>
            </w:rPr>
          </w:pPr>
          <w:hyperlink w:anchor="_Toc156622272" w:history="1">
            <w:r w:rsidRPr="00915E94">
              <w:rPr>
                <w:rStyle w:val="Hyperlink"/>
                <w:rFonts w:ascii="Trebuchet MS" w:hAnsi="Trebuchet MS"/>
                <w:b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val="en-IN" w:eastAsia="en-IN"/>
                <w14:ligatures w14:val="standardContextual"/>
              </w:rPr>
              <w:tab/>
            </w:r>
            <w:r w:rsidRPr="00915E94">
              <w:rPr>
                <w:rStyle w:val="Hyperlink"/>
                <w:rFonts w:ascii="Trebuchet MS" w:hAnsi="Trebuchet MS"/>
                <w:b/>
                <w:noProof/>
              </w:rPr>
              <w:t>Master – Customer – Hubs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_Toc156622272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C1585" w14:textId="0ECB05B4" w:rsidR="00483B27" w:rsidRDefault="00483B27">
          <w:pPr>
            <w:pStyle w:val="TOC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/>
              <w:noProof/>
              <w:color w:val="auto"/>
              <w:kern w:val="2"/>
              <w:lang w:val="en-IN" w:eastAsia="en-IN"/>
              <w14:ligatures w14:val="standardContextual"/>
            </w:rPr>
          </w:pPr>
          <w:hyperlink w:anchor="_Toc156622273" w:history="1">
            <w:r w:rsidRPr="00915E94">
              <w:rPr>
                <w:rStyle w:val="Hyperlink"/>
                <w:rFonts w:ascii="Trebuchet MS" w:hAnsi="Trebuchet MS"/>
                <w:b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val="en-IN" w:eastAsia="en-IN"/>
                <w14:ligatures w14:val="standardContextual"/>
              </w:rPr>
              <w:tab/>
            </w:r>
            <w:r w:rsidRPr="00915E94">
              <w:rPr>
                <w:rStyle w:val="Hyperlink"/>
                <w:rFonts w:ascii="Trebuchet MS" w:hAnsi="Trebuchet MS"/>
                <w:b/>
                <w:noProof/>
              </w:rPr>
              <w:t>Master – Service Providers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_Toc156622273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23DEC" w14:textId="44B8EDB0" w:rsidR="00483B27" w:rsidRDefault="00483B27">
          <w:pPr>
            <w:pStyle w:val="TOC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/>
              <w:noProof/>
              <w:color w:val="auto"/>
              <w:kern w:val="2"/>
              <w:lang w:val="en-IN" w:eastAsia="en-IN"/>
              <w14:ligatures w14:val="standardContextual"/>
            </w:rPr>
          </w:pPr>
          <w:hyperlink w:anchor="_Toc156622274" w:history="1">
            <w:r w:rsidRPr="00915E94">
              <w:rPr>
                <w:rStyle w:val="Hyperlink"/>
                <w:rFonts w:ascii="Trebuchet MS" w:hAnsi="Trebuchet MS"/>
                <w:b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val="en-IN" w:eastAsia="en-IN"/>
                <w14:ligatures w14:val="standardContextual"/>
              </w:rPr>
              <w:tab/>
            </w:r>
            <w:r w:rsidRPr="00915E94">
              <w:rPr>
                <w:rStyle w:val="Hyperlink"/>
                <w:rFonts w:ascii="Trebuchet MS" w:hAnsi="Trebuchet MS"/>
                <w:b/>
                <w:noProof/>
              </w:rPr>
              <w:t>Master – HS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_Toc156622274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E5FD3" w14:textId="594C0E92" w:rsidR="00483B27" w:rsidRDefault="00483B27">
          <w:pPr>
            <w:pStyle w:val="TOC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/>
              <w:noProof/>
              <w:color w:val="auto"/>
              <w:kern w:val="2"/>
              <w:lang w:val="en-IN" w:eastAsia="en-IN"/>
              <w14:ligatures w14:val="standardContextual"/>
            </w:rPr>
          </w:pPr>
          <w:hyperlink w:anchor="_Toc156622275" w:history="1">
            <w:r w:rsidRPr="00915E94">
              <w:rPr>
                <w:rStyle w:val="Hyperlink"/>
                <w:rFonts w:ascii="Trebuchet MS" w:hAnsi="Trebuchet MS"/>
                <w:b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val="en-IN" w:eastAsia="en-IN"/>
                <w14:ligatures w14:val="standardContextual"/>
              </w:rPr>
              <w:tab/>
            </w:r>
            <w:r w:rsidRPr="00915E94">
              <w:rPr>
                <w:rStyle w:val="Hyperlink"/>
                <w:rFonts w:ascii="Trebuchet MS" w:hAnsi="Trebuchet MS"/>
                <w:b/>
                <w:noProof/>
              </w:rPr>
              <w:t>Master – IATA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_Toc156622275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EFA5E" w14:textId="036A4FC2" w:rsidR="00483B27" w:rsidRDefault="00483B27">
          <w:pPr>
            <w:pStyle w:val="TOC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/>
              <w:noProof/>
              <w:color w:val="auto"/>
              <w:kern w:val="2"/>
              <w:lang w:val="en-IN" w:eastAsia="en-IN"/>
              <w14:ligatures w14:val="standardContextual"/>
            </w:rPr>
          </w:pPr>
          <w:hyperlink w:anchor="_Toc156622276" w:history="1">
            <w:r w:rsidRPr="00915E94">
              <w:rPr>
                <w:rStyle w:val="Hyperlink"/>
                <w:rFonts w:ascii="Trebuchet MS" w:hAnsi="Trebuchet MS"/>
                <w:b/>
                <w:noProof/>
              </w:rPr>
              <w:t>4.6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val="en-IN" w:eastAsia="en-IN"/>
                <w14:ligatures w14:val="standardContextual"/>
              </w:rPr>
              <w:tab/>
            </w:r>
            <w:r w:rsidRPr="00915E94">
              <w:rPr>
                <w:rStyle w:val="Hyperlink"/>
                <w:rFonts w:ascii="Trebuchet MS" w:hAnsi="Trebuchet MS"/>
                <w:b/>
                <w:noProof/>
              </w:rPr>
              <w:t>Master – Drivers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_Toc156622276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7C463" w14:textId="763FC580" w:rsidR="00483B27" w:rsidRDefault="00483B27">
          <w:pPr>
            <w:pStyle w:val="TOC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/>
              <w:noProof/>
              <w:color w:val="auto"/>
              <w:kern w:val="2"/>
              <w:lang w:val="en-IN" w:eastAsia="en-IN"/>
              <w14:ligatures w14:val="standardContextual"/>
            </w:rPr>
          </w:pPr>
          <w:hyperlink w:anchor="_Toc156622277" w:history="1">
            <w:r w:rsidRPr="00915E94">
              <w:rPr>
                <w:rStyle w:val="Hyperlink"/>
                <w:rFonts w:ascii="Trebuchet MS" w:hAnsi="Trebuchet MS"/>
                <w:b/>
                <w:noProof/>
              </w:rPr>
              <w:t>4.7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val="en-IN" w:eastAsia="en-IN"/>
                <w14:ligatures w14:val="standardContextual"/>
              </w:rPr>
              <w:tab/>
            </w:r>
            <w:r w:rsidRPr="00915E94">
              <w:rPr>
                <w:rStyle w:val="Hyperlink"/>
                <w:rFonts w:ascii="Trebuchet MS" w:hAnsi="Trebuchet MS"/>
                <w:b/>
                <w:noProof/>
              </w:rPr>
              <w:t>Master –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_Toc156622277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5D471" w14:textId="46BE8144" w:rsidR="00483B27" w:rsidRDefault="00483B27">
          <w:pPr>
            <w:pStyle w:val="TOC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/>
              <w:noProof/>
              <w:color w:val="auto"/>
              <w:kern w:val="2"/>
              <w:lang w:val="en-IN" w:eastAsia="en-IN"/>
              <w14:ligatures w14:val="standardContextual"/>
            </w:rPr>
          </w:pPr>
          <w:hyperlink w:anchor="_Toc156622278" w:history="1">
            <w:r w:rsidRPr="00915E94">
              <w:rPr>
                <w:rStyle w:val="Hyperlink"/>
                <w:rFonts w:ascii="Trebuchet MS" w:hAnsi="Trebuchet MS"/>
                <w:b/>
                <w:noProof/>
              </w:rPr>
              <w:t>4.8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val="en-IN" w:eastAsia="en-IN"/>
                <w14:ligatures w14:val="standardContextual"/>
              </w:rPr>
              <w:tab/>
            </w:r>
            <w:r w:rsidRPr="00915E94">
              <w:rPr>
                <w:rStyle w:val="Hyperlink"/>
                <w:rFonts w:ascii="Trebuchet MS" w:hAnsi="Trebuchet MS"/>
                <w:b/>
                <w:noProof/>
              </w:rPr>
              <w:t>Master – Vehicle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_Toc156622278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3E204" w14:textId="55DAAFE9" w:rsidR="00483B27" w:rsidRDefault="00483B27">
          <w:pPr>
            <w:pStyle w:val="TOC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/>
              <w:noProof/>
              <w:color w:val="auto"/>
              <w:kern w:val="2"/>
              <w:lang w:val="en-IN" w:eastAsia="en-IN"/>
              <w14:ligatures w14:val="standardContextual"/>
            </w:rPr>
          </w:pPr>
          <w:hyperlink w:anchor="_Toc156622279" w:history="1">
            <w:r w:rsidRPr="00915E94">
              <w:rPr>
                <w:rStyle w:val="Hyperlink"/>
                <w:rFonts w:ascii="Trebuchet MS" w:hAnsi="Trebuchet MS"/>
                <w:b/>
                <w:noProof/>
              </w:rPr>
              <w:t>4.9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val="en-IN" w:eastAsia="en-IN"/>
                <w14:ligatures w14:val="standardContextual"/>
              </w:rPr>
              <w:tab/>
            </w:r>
            <w:r w:rsidRPr="00915E94">
              <w:rPr>
                <w:rStyle w:val="Hyperlink"/>
                <w:rFonts w:ascii="Trebuchet MS" w:hAnsi="Trebuchet MS"/>
                <w:b/>
                <w:noProof/>
              </w:rPr>
              <w:t>Master – Driver- Vehicle – Route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_Toc156622279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2B407" w14:textId="109FD3B8" w:rsidR="00483B27" w:rsidRDefault="00483B27">
          <w:pPr>
            <w:pStyle w:val="TOC2"/>
            <w:tabs>
              <w:tab w:val="left" w:pos="1100"/>
              <w:tab w:val="right" w:leader="dot" w:pos="9913"/>
            </w:tabs>
            <w:rPr>
              <w:rFonts w:asciiTheme="minorHAnsi" w:eastAsiaTheme="minorEastAsia" w:hAnsiTheme="minorHAnsi"/>
              <w:noProof/>
              <w:color w:val="auto"/>
              <w:kern w:val="2"/>
              <w:lang w:val="en-IN" w:eastAsia="en-IN"/>
              <w14:ligatures w14:val="standardContextual"/>
            </w:rPr>
          </w:pPr>
          <w:hyperlink w:anchor="_Toc156622280" w:history="1">
            <w:r w:rsidRPr="00915E94">
              <w:rPr>
                <w:rStyle w:val="Hyperlink"/>
                <w:rFonts w:ascii="Trebuchet MS" w:hAnsi="Trebuchet MS"/>
                <w:b/>
                <w:noProof/>
              </w:rPr>
              <w:t>4.10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val="en-IN" w:eastAsia="en-IN"/>
                <w14:ligatures w14:val="standardContextual"/>
              </w:rPr>
              <w:tab/>
            </w:r>
            <w:r w:rsidRPr="00915E94">
              <w:rPr>
                <w:rStyle w:val="Hyperlink"/>
                <w:rFonts w:ascii="Trebuchet MS" w:hAnsi="Trebuchet MS"/>
                <w:b/>
                <w:noProof/>
              </w:rPr>
              <w:t>User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_Toc156622280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1650E" w14:textId="08524BA4" w:rsidR="00483B27" w:rsidRDefault="00483B27">
          <w:pPr>
            <w:pStyle w:val="TOC2"/>
            <w:tabs>
              <w:tab w:val="left" w:pos="1100"/>
              <w:tab w:val="right" w:leader="dot" w:pos="9913"/>
            </w:tabs>
            <w:rPr>
              <w:rFonts w:asciiTheme="minorHAnsi" w:eastAsiaTheme="minorEastAsia" w:hAnsiTheme="minorHAnsi"/>
              <w:noProof/>
              <w:color w:val="auto"/>
              <w:kern w:val="2"/>
              <w:lang w:val="en-IN" w:eastAsia="en-IN"/>
              <w14:ligatures w14:val="standardContextual"/>
            </w:rPr>
          </w:pPr>
          <w:hyperlink w:anchor="_Toc156622281" w:history="1">
            <w:r w:rsidRPr="00915E94">
              <w:rPr>
                <w:rStyle w:val="Hyperlink"/>
                <w:rFonts w:ascii="Trebuchet MS" w:hAnsi="Trebuchet MS"/>
                <w:b/>
                <w:noProof/>
              </w:rPr>
              <w:t>4.11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val="en-IN" w:eastAsia="en-IN"/>
                <w14:ligatures w14:val="standardContextual"/>
              </w:rPr>
              <w:tab/>
            </w:r>
            <w:r w:rsidRPr="00915E94">
              <w:rPr>
                <w:rStyle w:val="Hyperlink"/>
                <w:rFonts w:ascii="Trebuchet MS" w:hAnsi="Trebuchet MS"/>
                <w:b/>
                <w:noProof/>
              </w:rPr>
              <w:t>User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_Toc156622281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EB54F" w14:textId="380F0597" w:rsidR="00483B27" w:rsidRDefault="00483B27">
          <w:pPr>
            <w:pStyle w:val="TOC1"/>
            <w:tabs>
              <w:tab w:val="left" w:pos="440"/>
              <w:tab w:val="right" w:leader="dot" w:pos="9913"/>
            </w:tabs>
            <w:rPr>
              <w:rFonts w:asciiTheme="minorHAnsi" w:eastAsiaTheme="minorEastAsia" w:hAnsiTheme="minorHAnsi"/>
              <w:noProof/>
              <w:color w:val="auto"/>
              <w:kern w:val="2"/>
              <w:lang w:val="en-IN" w:eastAsia="en-IN"/>
              <w14:ligatures w14:val="standardContextual"/>
            </w:rPr>
          </w:pPr>
          <w:hyperlink w:anchor="_Toc156622282" w:history="1">
            <w:r w:rsidRPr="00915E94">
              <w:rPr>
                <w:rStyle w:val="Hyperlink"/>
                <w:rFonts w:ascii="Trebuchet MS" w:hAnsi="Trebuchet MS" w:cs="Arial"/>
                <w:b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val="en-IN" w:eastAsia="en-IN"/>
                <w14:ligatures w14:val="standardContextual"/>
              </w:rPr>
              <w:tab/>
            </w:r>
            <w:r w:rsidRPr="00915E94">
              <w:rPr>
                <w:rStyle w:val="Hyperlink"/>
                <w:rFonts w:ascii="Trebuchet MS" w:hAnsi="Trebuchet MS" w:cs="Arial"/>
                <w:b/>
                <w:noProof/>
              </w:rPr>
              <w:t>Business Process (To-Be) – 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_Toc156622282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E6EC4" w14:textId="7216E92B" w:rsidR="00483B27" w:rsidRDefault="00483B27">
          <w:pPr>
            <w:pStyle w:val="TOC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/>
              <w:noProof/>
              <w:color w:val="auto"/>
              <w:kern w:val="2"/>
              <w:lang w:val="en-IN" w:eastAsia="en-IN"/>
              <w14:ligatures w14:val="standardContextual"/>
            </w:rPr>
          </w:pPr>
          <w:hyperlink w:anchor="_Toc156622285" w:history="1">
            <w:r w:rsidRPr="00915E94">
              <w:rPr>
                <w:rStyle w:val="Hyperlink"/>
                <w:rFonts w:ascii="Trebuchet MS" w:hAnsi="Trebuchet MS"/>
                <w:b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val="en-IN" w:eastAsia="en-IN"/>
                <w14:ligatures w14:val="standardContextual"/>
              </w:rPr>
              <w:tab/>
            </w:r>
            <w:r w:rsidRPr="00915E94">
              <w:rPr>
                <w:rStyle w:val="Hyperlink"/>
                <w:rFonts w:ascii="Trebuchet MS" w:hAnsi="Trebuchet MS"/>
                <w:b/>
                <w:noProof/>
              </w:rPr>
              <w:t>Process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_Toc156622285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C3196" w14:textId="3224242C" w:rsidR="00483B27" w:rsidRDefault="00483B27">
          <w:pPr>
            <w:pStyle w:val="TOC3"/>
            <w:tabs>
              <w:tab w:val="left" w:pos="1100"/>
              <w:tab w:val="right" w:leader="dot" w:pos="9913"/>
            </w:tabs>
            <w:rPr>
              <w:rFonts w:asciiTheme="minorHAnsi" w:eastAsiaTheme="minorEastAsia" w:hAnsiTheme="minorHAnsi"/>
              <w:noProof/>
              <w:color w:val="auto"/>
              <w:kern w:val="2"/>
              <w:lang w:val="en-IN" w:eastAsia="en-IN"/>
              <w14:ligatures w14:val="standardContextual"/>
            </w:rPr>
          </w:pPr>
          <w:hyperlink w:anchor="_Toc156622286" w:history="1">
            <w:r w:rsidRPr="00915E94">
              <w:rPr>
                <w:rStyle w:val="Hyperlink"/>
                <w:rFonts w:ascii="Trebuchet MS" w:hAnsi="Trebuchet MS"/>
                <w:b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val="en-IN" w:eastAsia="en-IN"/>
                <w14:ligatures w14:val="standardContextual"/>
              </w:rPr>
              <w:tab/>
            </w:r>
            <w:r w:rsidRPr="00915E94">
              <w:rPr>
                <w:rStyle w:val="Hyperlink"/>
                <w:rFonts w:ascii="Trebuchet MS" w:hAnsi="Trebuchet MS"/>
                <w:b/>
                <w:noProof/>
              </w:rPr>
              <w:t>Process 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_Toc156622286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74645" w14:textId="3080E0C5" w:rsidR="00483B27" w:rsidRDefault="00483B27">
          <w:pPr>
            <w:pStyle w:val="TOC3"/>
            <w:tabs>
              <w:tab w:val="left" w:pos="1100"/>
              <w:tab w:val="right" w:leader="dot" w:pos="9913"/>
            </w:tabs>
            <w:rPr>
              <w:rFonts w:asciiTheme="minorHAnsi" w:eastAsiaTheme="minorEastAsia" w:hAnsiTheme="minorHAnsi"/>
              <w:noProof/>
              <w:color w:val="auto"/>
              <w:kern w:val="2"/>
              <w:lang w:val="en-IN" w:eastAsia="en-IN"/>
              <w14:ligatures w14:val="standardContextual"/>
            </w:rPr>
          </w:pPr>
          <w:hyperlink w:anchor="_Toc156622287" w:history="1">
            <w:r w:rsidRPr="00915E94">
              <w:rPr>
                <w:rStyle w:val="Hyperlink"/>
                <w:rFonts w:ascii="Trebuchet MS" w:hAnsi="Trebuchet MS"/>
                <w:b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val="en-IN" w:eastAsia="en-IN"/>
                <w14:ligatures w14:val="standardContextual"/>
              </w:rPr>
              <w:tab/>
            </w:r>
            <w:r w:rsidRPr="00915E94">
              <w:rPr>
                <w:rStyle w:val="Hyperlink"/>
                <w:rFonts w:ascii="Trebuchet MS" w:hAnsi="Trebuchet MS"/>
                <w:b/>
                <w:noProof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_Toc156622287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058B3" w14:textId="279FABCB" w:rsidR="00F50CDD" w:rsidRPr="008B7D6A" w:rsidRDefault="000C1491">
          <w:pPr>
            <w:rPr>
              <w:rFonts w:ascii="Trebuchet MS" w:hAnsi="Trebuchet MS" w:cs="Arial"/>
              <w:b/>
              <w:bCs/>
              <w:noProof/>
            </w:rPr>
          </w:pPr>
          <w:r w:rsidRPr="008B7D6A">
            <w:rPr>
              <w:rFonts w:ascii="Trebuchet MS" w:hAnsi="Trebuchet MS" w:cs="Arial"/>
              <w:b/>
              <w:bCs/>
              <w:noProof/>
            </w:rPr>
            <w:fldChar w:fldCharType="end"/>
          </w:r>
        </w:p>
        <w:p w14:paraId="782E2822" w14:textId="481FD161" w:rsidR="000C1491" w:rsidRPr="008B7D6A" w:rsidRDefault="00081163">
          <w:pPr>
            <w:rPr>
              <w:rFonts w:ascii="Trebuchet MS" w:hAnsi="Trebuchet MS" w:cs="Arial"/>
            </w:rPr>
          </w:pPr>
        </w:p>
      </w:sdtContent>
    </w:sdt>
    <w:p w14:paraId="36EFC201" w14:textId="77777777" w:rsidR="00F50CDD" w:rsidRPr="008B7D6A" w:rsidRDefault="00F50CDD">
      <w:pPr>
        <w:spacing w:after="160" w:line="259" w:lineRule="auto"/>
        <w:ind w:left="0"/>
        <w:jc w:val="left"/>
        <w:rPr>
          <w:rStyle w:val="Heading1Char"/>
          <w:rFonts w:ascii="Trebuchet MS" w:hAnsi="Trebuchet MS" w:cs="Arial"/>
          <w:sz w:val="28"/>
          <w:szCs w:val="28"/>
        </w:rPr>
      </w:pPr>
      <w:r w:rsidRPr="008B7D6A">
        <w:rPr>
          <w:rStyle w:val="Heading1Char"/>
          <w:rFonts w:ascii="Trebuchet MS" w:hAnsi="Trebuchet MS" w:cs="Arial"/>
          <w:sz w:val="28"/>
          <w:szCs w:val="28"/>
        </w:rPr>
        <w:br w:type="page"/>
      </w:r>
    </w:p>
    <w:p w14:paraId="0F48CDD8" w14:textId="13477211" w:rsidR="000C1491" w:rsidRPr="00C07820" w:rsidRDefault="000C1491" w:rsidP="00935D55">
      <w:pPr>
        <w:pStyle w:val="Heading1"/>
        <w:numPr>
          <w:ilvl w:val="0"/>
          <w:numId w:val="1"/>
        </w:numPr>
        <w:rPr>
          <w:rStyle w:val="Heading1Char"/>
          <w:rFonts w:ascii="Trebuchet MS" w:hAnsi="Trebuchet MS" w:cs="Arial"/>
          <w:b/>
          <w:color w:val="auto"/>
          <w:sz w:val="28"/>
          <w:szCs w:val="28"/>
        </w:rPr>
      </w:pPr>
      <w:bookmarkStart w:id="0" w:name="_Toc156622267"/>
      <w:r w:rsidRPr="00C07820">
        <w:rPr>
          <w:rStyle w:val="Heading1Char"/>
          <w:rFonts w:ascii="Trebuchet MS" w:hAnsi="Trebuchet MS" w:cs="Arial"/>
          <w:b/>
          <w:color w:val="auto"/>
          <w:sz w:val="28"/>
          <w:szCs w:val="28"/>
        </w:rPr>
        <w:lastRenderedPageBreak/>
        <w:t>PURPOSE OF DOCUMENT</w:t>
      </w:r>
      <w:bookmarkEnd w:id="0"/>
    </w:p>
    <w:p w14:paraId="51FCEB3F" w14:textId="77777777" w:rsidR="002B4722" w:rsidRPr="008B7D6A" w:rsidRDefault="002B4722" w:rsidP="00F50CDD">
      <w:pPr>
        <w:autoSpaceDE w:val="0"/>
        <w:autoSpaceDN w:val="0"/>
        <w:adjustRightInd w:val="0"/>
        <w:spacing w:line="360" w:lineRule="auto"/>
        <w:ind w:left="0"/>
        <w:rPr>
          <w:rFonts w:ascii="Trebuchet MS" w:hAnsi="Trebuchet MS" w:cs="Arial"/>
          <w:color w:val="auto"/>
          <w:sz w:val="21"/>
          <w:szCs w:val="21"/>
          <w:lang w:val="en-IN"/>
        </w:rPr>
      </w:pPr>
    </w:p>
    <w:p w14:paraId="39170F56" w14:textId="41263283" w:rsidR="000C1491" w:rsidRPr="008B7D6A" w:rsidRDefault="000C1491" w:rsidP="00F50CDD">
      <w:pPr>
        <w:autoSpaceDE w:val="0"/>
        <w:autoSpaceDN w:val="0"/>
        <w:adjustRightInd w:val="0"/>
        <w:spacing w:line="360" w:lineRule="auto"/>
        <w:ind w:left="0"/>
        <w:rPr>
          <w:rFonts w:ascii="Trebuchet MS" w:hAnsi="Trebuchet MS" w:cs="Arial"/>
          <w:color w:val="auto"/>
          <w:sz w:val="21"/>
          <w:szCs w:val="21"/>
          <w:lang w:val="en-IN"/>
        </w:rPr>
      </w:pPr>
      <w:r w:rsidRPr="008B7D6A">
        <w:rPr>
          <w:rFonts w:ascii="Trebuchet MS" w:hAnsi="Trebuchet MS" w:cs="Arial"/>
          <w:color w:val="auto"/>
          <w:sz w:val="21"/>
          <w:szCs w:val="21"/>
          <w:lang w:val="en-IN"/>
        </w:rPr>
        <w:t xml:space="preserve">The primary purpose of this document is to capture the functional requirements of IW Express, Kuwait for the </w:t>
      </w:r>
      <w:r w:rsidR="007D303D">
        <w:rPr>
          <w:rFonts w:ascii="Trebuchet MS" w:hAnsi="Trebuchet MS" w:cs="Arial"/>
          <w:color w:val="auto"/>
          <w:sz w:val="21"/>
          <w:szCs w:val="21"/>
          <w:lang w:val="en-IN"/>
        </w:rPr>
        <w:t>Logistics System</w:t>
      </w:r>
      <w:r w:rsidR="00FF11B8">
        <w:rPr>
          <w:rFonts w:ascii="Trebuchet MS" w:hAnsi="Trebuchet MS" w:cs="Arial"/>
          <w:color w:val="auto"/>
          <w:sz w:val="21"/>
          <w:szCs w:val="21"/>
          <w:lang w:val="en-IN"/>
        </w:rPr>
        <w:t xml:space="preserve"> Implementation</w:t>
      </w:r>
      <w:r w:rsidRPr="008B7D6A">
        <w:rPr>
          <w:rFonts w:ascii="Trebuchet MS" w:hAnsi="Trebuchet MS" w:cs="Arial"/>
          <w:color w:val="auto"/>
          <w:sz w:val="21"/>
          <w:szCs w:val="21"/>
          <w:lang w:val="en-IN"/>
        </w:rPr>
        <w:t xml:space="preserve"> to accommodate their business scenarios </w:t>
      </w:r>
      <w:r w:rsidR="0047028F">
        <w:rPr>
          <w:rFonts w:ascii="Trebuchet MS" w:hAnsi="Trebuchet MS" w:cs="Arial"/>
          <w:color w:val="auto"/>
          <w:sz w:val="21"/>
          <w:szCs w:val="21"/>
          <w:lang w:val="en-IN"/>
        </w:rPr>
        <w:t>of Airport Operations for International Inbound Shipments</w:t>
      </w:r>
      <w:r w:rsidRPr="008B7D6A">
        <w:rPr>
          <w:rFonts w:ascii="Trebuchet MS" w:hAnsi="Trebuchet MS" w:cs="Arial"/>
          <w:color w:val="auto"/>
          <w:sz w:val="21"/>
          <w:szCs w:val="21"/>
          <w:lang w:val="en-IN"/>
        </w:rPr>
        <w:t xml:space="preserve">. This document is prepared based on the business analysis conducted by Tekclover Pvt Ltd. It captures the business processes of </w:t>
      </w:r>
      <w:r w:rsidR="00410292">
        <w:rPr>
          <w:rFonts w:ascii="Trebuchet MS" w:hAnsi="Trebuchet MS" w:cs="Arial"/>
          <w:color w:val="auto"/>
          <w:sz w:val="21"/>
          <w:szCs w:val="21"/>
          <w:lang w:val="en-IN"/>
        </w:rPr>
        <w:t>Airport Operations which includes receiving Pre</w:t>
      </w:r>
      <w:r w:rsidR="00A56866">
        <w:rPr>
          <w:rFonts w:ascii="Trebuchet MS" w:hAnsi="Trebuchet MS" w:cs="Arial"/>
          <w:color w:val="auto"/>
          <w:sz w:val="21"/>
          <w:szCs w:val="21"/>
          <w:lang w:val="en-IN"/>
        </w:rPr>
        <w:t>-</w:t>
      </w:r>
      <w:r w:rsidR="00410292">
        <w:rPr>
          <w:rFonts w:ascii="Trebuchet MS" w:hAnsi="Trebuchet MS" w:cs="Arial"/>
          <w:color w:val="auto"/>
          <w:sz w:val="21"/>
          <w:szCs w:val="21"/>
          <w:lang w:val="en-IN"/>
        </w:rPr>
        <w:t>alerts, Preparation of Manifest</w:t>
      </w:r>
      <w:r w:rsidR="00D44936">
        <w:rPr>
          <w:rFonts w:ascii="Trebuchet MS" w:hAnsi="Trebuchet MS" w:cs="Arial"/>
          <w:color w:val="auto"/>
          <w:sz w:val="21"/>
          <w:szCs w:val="21"/>
          <w:lang w:val="en-IN"/>
        </w:rPr>
        <w:t>, generation of IW AWB Label, Preparation of Console,</w:t>
      </w:r>
      <w:r w:rsidR="004B707C">
        <w:rPr>
          <w:rFonts w:ascii="Trebuchet MS" w:hAnsi="Trebuchet MS" w:cs="Arial"/>
          <w:color w:val="auto"/>
          <w:sz w:val="21"/>
          <w:szCs w:val="21"/>
          <w:lang w:val="en-IN"/>
        </w:rPr>
        <w:t xml:space="preserve"> </w:t>
      </w:r>
      <w:r w:rsidR="00153F09">
        <w:rPr>
          <w:rFonts w:ascii="Trebuchet MS" w:hAnsi="Trebuchet MS" w:cs="Arial"/>
          <w:color w:val="auto"/>
          <w:sz w:val="21"/>
          <w:szCs w:val="21"/>
          <w:lang w:val="en-IN"/>
        </w:rPr>
        <w:t>Preparation of CRR</w:t>
      </w:r>
      <w:r w:rsidR="00D46D98">
        <w:rPr>
          <w:rFonts w:ascii="Trebuchet MS" w:hAnsi="Trebuchet MS" w:cs="Arial"/>
          <w:color w:val="auto"/>
          <w:sz w:val="21"/>
          <w:szCs w:val="21"/>
          <w:lang w:val="en-IN"/>
        </w:rPr>
        <w:t xml:space="preserve">, </w:t>
      </w:r>
      <w:r w:rsidR="00153F09">
        <w:rPr>
          <w:rFonts w:ascii="Trebuchet MS" w:hAnsi="Trebuchet MS" w:cs="Arial"/>
          <w:color w:val="auto"/>
          <w:sz w:val="21"/>
          <w:szCs w:val="21"/>
          <w:lang w:val="en-IN"/>
        </w:rPr>
        <w:t xml:space="preserve"> </w:t>
      </w:r>
      <w:r w:rsidR="005D3FD2">
        <w:rPr>
          <w:rFonts w:ascii="Trebuchet MS" w:hAnsi="Trebuchet MS" w:cs="Arial"/>
          <w:color w:val="auto"/>
          <w:sz w:val="21"/>
          <w:szCs w:val="21"/>
          <w:lang w:val="en-IN"/>
        </w:rPr>
        <w:t xml:space="preserve">Creation of </w:t>
      </w:r>
      <w:r w:rsidR="00682BB7">
        <w:rPr>
          <w:rFonts w:ascii="Trebuchet MS" w:hAnsi="Trebuchet MS" w:cs="Arial"/>
          <w:color w:val="auto"/>
          <w:sz w:val="21"/>
          <w:szCs w:val="21"/>
          <w:lang w:val="en-IN"/>
        </w:rPr>
        <w:t xml:space="preserve">Bayan/DO, </w:t>
      </w:r>
      <w:r w:rsidR="001F0FA1">
        <w:rPr>
          <w:rFonts w:ascii="Trebuchet MS" w:hAnsi="Trebuchet MS" w:cs="Arial"/>
          <w:color w:val="auto"/>
          <w:sz w:val="21"/>
          <w:szCs w:val="21"/>
          <w:lang w:val="en-IN"/>
        </w:rPr>
        <w:t>Generation of Clearance invoices, Submission of Cost details to Finance for each Master AWB</w:t>
      </w:r>
      <w:r w:rsidR="0002635E">
        <w:rPr>
          <w:rFonts w:ascii="Trebuchet MS" w:hAnsi="Trebuchet MS" w:cs="Arial"/>
          <w:color w:val="auto"/>
          <w:sz w:val="21"/>
          <w:szCs w:val="21"/>
          <w:lang w:val="en-IN"/>
        </w:rPr>
        <w:t xml:space="preserve">, </w:t>
      </w:r>
      <w:r w:rsidR="00682BB7">
        <w:rPr>
          <w:rFonts w:ascii="Trebuchet MS" w:hAnsi="Trebuchet MS" w:cs="Arial"/>
          <w:color w:val="auto"/>
          <w:sz w:val="21"/>
          <w:szCs w:val="21"/>
          <w:lang w:val="en-IN"/>
        </w:rPr>
        <w:t xml:space="preserve">Shipments </w:t>
      </w:r>
      <w:r w:rsidR="00FC74B0">
        <w:rPr>
          <w:rFonts w:ascii="Trebuchet MS" w:hAnsi="Trebuchet MS" w:cs="Arial"/>
          <w:color w:val="auto"/>
          <w:sz w:val="21"/>
          <w:szCs w:val="21"/>
          <w:lang w:val="en-IN"/>
        </w:rPr>
        <w:t xml:space="preserve">transition to Hub </w:t>
      </w:r>
      <w:r w:rsidRPr="008B7D6A">
        <w:rPr>
          <w:rFonts w:ascii="Trebuchet MS" w:hAnsi="Trebuchet MS" w:cs="Arial"/>
          <w:color w:val="auto"/>
          <w:sz w:val="21"/>
          <w:szCs w:val="21"/>
          <w:lang w:val="en-IN"/>
        </w:rPr>
        <w:t>and the detailed scope of the project deliverable.</w:t>
      </w:r>
    </w:p>
    <w:p w14:paraId="13EBF813" w14:textId="77777777" w:rsidR="000C1491" w:rsidRPr="008B7D6A" w:rsidRDefault="000C1491" w:rsidP="00F50CDD">
      <w:pPr>
        <w:autoSpaceDE w:val="0"/>
        <w:autoSpaceDN w:val="0"/>
        <w:adjustRightInd w:val="0"/>
        <w:spacing w:line="360" w:lineRule="auto"/>
        <w:ind w:left="0"/>
        <w:rPr>
          <w:rFonts w:ascii="Trebuchet MS" w:hAnsi="Trebuchet MS" w:cs="Arial"/>
          <w:color w:val="auto"/>
          <w:sz w:val="21"/>
          <w:szCs w:val="21"/>
          <w:lang w:val="en-IN"/>
        </w:rPr>
      </w:pPr>
    </w:p>
    <w:p w14:paraId="33FBD027" w14:textId="77777777" w:rsidR="00FC74B0" w:rsidRDefault="000C1491" w:rsidP="00F50CDD">
      <w:pPr>
        <w:autoSpaceDE w:val="0"/>
        <w:autoSpaceDN w:val="0"/>
        <w:adjustRightInd w:val="0"/>
        <w:spacing w:line="360" w:lineRule="auto"/>
        <w:ind w:left="0"/>
        <w:rPr>
          <w:rFonts w:ascii="Trebuchet MS" w:hAnsi="Trebuchet MS" w:cs="Arial"/>
          <w:color w:val="auto"/>
          <w:sz w:val="21"/>
          <w:szCs w:val="21"/>
          <w:lang w:val="en-IN"/>
        </w:rPr>
      </w:pPr>
      <w:r w:rsidRPr="008B7D6A">
        <w:rPr>
          <w:rFonts w:ascii="Trebuchet MS" w:hAnsi="Trebuchet MS" w:cs="Arial"/>
          <w:color w:val="auto"/>
          <w:sz w:val="21"/>
          <w:szCs w:val="21"/>
          <w:lang w:val="en-IN"/>
        </w:rPr>
        <w:t xml:space="preserve">The Blueprint and its associated appendices present a summarized perspective of all functional </w:t>
      </w:r>
    </w:p>
    <w:p w14:paraId="4C867395" w14:textId="408AD579" w:rsidR="000C1491" w:rsidRPr="008B7D6A" w:rsidRDefault="00FC74B0" w:rsidP="00F50CDD">
      <w:pPr>
        <w:autoSpaceDE w:val="0"/>
        <w:autoSpaceDN w:val="0"/>
        <w:adjustRightInd w:val="0"/>
        <w:spacing w:line="360" w:lineRule="auto"/>
        <w:ind w:left="0"/>
        <w:rPr>
          <w:rFonts w:ascii="Trebuchet MS" w:hAnsi="Trebuchet MS" w:cs="Arial"/>
          <w:color w:val="auto"/>
          <w:sz w:val="21"/>
          <w:szCs w:val="21"/>
          <w:lang w:val="en-IN"/>
        </w:rPr>
      </w:pPr>
      <w:r w:rsidRPr="008B7D6A">
        <w:rPr>
          <w:rFonts w:ascii="Trebuchet MS" w:hAnsi="Trebuchet MS" w:cs="Arial"/>
          <w:color w:val="auto"/>
          <w:sz w:val="21"/>
          <w:szCs w:val="21"/>
          <w:lang w:val="en-IN"/>
        </w:rPr>
        <w:t>Business</w:t>
      </w:r>
      <w:r>
        <w:rPr>
          <w:rFonts w:ascii="Trebuchet MS" w:hAnsi="Trebuchet MS" w:cs="Arial"/>
          <w:color w:val="auto"/>
          <w:sz w:val="21"/>
          <w:szCs w:val="21"/>
          <w:lang w:val="en-IN"/>
        </w:rPr>
        <w:t xml:space="preserve"> </w:t>
      </w:r>
      <w:r w:rsidR="000C1491" w:rsidRPr="008B7D6A">
        <w:rPr>
          <w:rFonts w:ascii="Trebuchet MS" w:hAnsi="Trebuchet MS" w:cs="Arial"/>
          <w:color w:val="auto"/>
          <w:sz w:val="21"/>
          <w:szCs w:val="21"/>
          <w:lang w:val="en-IN"/>
        </w:rPr>
        <w:t>processes that will be implemented. Blueprint document will serve - from this point forward the dual role of both official project scope as well as system acceptance criteria.</w:t>
      </w:r>
    </w:p>
    <w:p w14:paraId="05D177EA" w14:textId="77777777" w:rsidR="000C1491" w:rsidRPr="008B7D6A" w:rsidRDefault="000C1491" w:rsidP="00F50CDD">
      <w:pPr>
        <w:autoSpaceDE w:val="0"/>
        <w:autoSpaceDN w:val="0"/>
        <w:adjustRightInd w:val="0"/>
        <w:spacing w:line="360" w:lineRule="auto"/>
        <w:ind w:left="0"/>
        <w:rPr>
          <w:rFonts w:ascii="Trebuchet MS" w:hAnsi="Trebuchet MS" w:cs="Arial"/>
          <w:color w:val="auto"/>
          <w:sz w:val="21"/>
          <w:szCs w:val="21"/>
          <w:lang w:val="en-IN"/>
        </w:rPr>
      </w:pPr>
    </w:p>
    <w:p w14:paraId="2CDA7B5D" w14:textId="179952F5" w:rsidR="000C1491" w:rsidRPr="008B7D6A" w:rsidRDefault="000C1491" w:rsidP="00E92E36">
      <w:pPr>
        <w:autoSpaceDE w:val="0"/>
        <w:autoSpaceDN w:val="0"/>
        <w:adjustRightInd w:val="0"/>
        <w:spacing w:line="360" w:lineRule="auto"/>
        <w:ind w:left="0"/>
        <w:jc w:val="left"/>
        <w:rPr>
          <w:rFonts w:ascii="Trebuchet MS" w:hAnsi="Trebuchet MS" w:cs="Arial"/>
          <w:color w:val="auto"/>
          <w:sz w:val="21"/>
          <w:szCs w:val="21"/>
          <w:lang w:val="en-IN"/>
        </w:rPr>
      </w:pPr>
      <w:r w:rsidRPr="008B7D6A">
        <w:rPr>
          <w:rFonts w:ascii="Trebuchet MS" w:hAnsi="Trebuchet MS" w:cs="Arial"/>
          <w:color w:val="auto"/>
          <w:sz w:val="21"/>
          <w:szCs w:val="21"/>
          <w:lang w:val="en-IN"/>
        </w:rPr>
        <w:t xml:space="preserve">The body of this document describes the </w:t>
      </w:r>
      <w:r w:rsidR="00BA4FF8">
        <w:rPr>
          <w:rFonts w:ascii="Trebuchet MS" w:hAnsi="Trebuchet MS" w:cs="Arial"/>
          <w:color w:val="auto"/>
          <w:sz w:val="21"/>
          <w:szCs w:val="21"/>
          <w:lang w:val="en-IN"/>
        </w:rPr>
        <w:t>Scope</w:t>
      </w:r>
      <w:r w:rsidRPr="008B7D6A">
        <w:rPr>
          <w:rFonts w:ascii="Trebuchet MS" w:hAnsi="Trebuchet MS" w:cs="Arial"/>
          <w:color w:val="auto"/>
          <w:sz w:val="21"/>
          <w:szCs w:val="21"/>
          <w:lang w:val="en-IN"/>
        </w:rPr>
        <w:t xml:space="preserve">, functional process flows to be implemented </w:t>
      </w:r>
      <w:r w:rsidR="00900ADF">
        <w:rPr>
          <w:rFonts w:ascii="Trebuchet MS" w:hAnsi="Trebuchet MS" w:cs="Arial"/>
          <w:color w:val="auto"/>
          <w:sz w:val="21"/>
          <w:szCs w:val="21"/>
          <w:lang w:val="en-IN"/>
        </w:rPr>
        <w:t>for</w:t>
      </w:r>
      <w:r w:rsidRPr="008B7D6A">
        <w:rPr>
          <w:rFonts w:ascii="Trebuchet MS" w:hAnsi="Trebuchet MS" w:cs="Arial"/>
          <w:color w:val="auto"/>
          <w:sz w:val="21"/>
          <w:szCs w:val="21"/>
          <w:lang w:val="en-IN"/>
        </w:rPr>
        <w:t xml:space="preserve"> IW Express</w:t>
      </w:r>
      <w:r w:rsidR="00900ADF">
        <w:rPr>
          <w:rFonts w:ascii="Trebuchet MS" w:hAnsi="Trebuchet MS" w:cs="Arial"/>
          <w:color w:val="auto"/>
          <w:sz w:val="21"/>
          <w:szCs w:val="21"/>
          <w:lang w:val="en-IN"/>
        </w:rPr>
        <w:t>.</w:t>
      </w:r>
      <w:r w:rsidR="00E92E36">
        <w:rPr>
          <w:rFonts w:ascii="Trebuchet MS" w:hAnsi="Trebuchet MS" w:cs="Arial"/>
          <w:color w:val="auto"/>
          <w:sz w:val="21"/>
          <w:szCs w:val="21"/>
          <w:lang w:val="en-IN"/>
        </w:rPr>
        <w:t xml:space="preserve"> </w:t>
      </w:r>
      <w:r w:rsidR="00900ADF">
        <w:rPr>
          <w:rFonts w:ascii="Trebuchet MS" w:hAnsi="Trebuchet MS" w:cs="Arial"/>
          <w:color w:val="auto"/>
          <w:sz w:val="21"/>
          <w:szCs w:val="21"/>
          <w:lang w:val="en-IN"/>
        </w:rPr>
        <w:t>G</w:t>
      </w:r>
      <w:r w:rsidRPr="008B7D6A">
        <w:rPr>
          <w:rFonts w:ascii="Trebuchet MS" w:hAnsi="Trebuchet MS" w:cs="Arial"/>
          <w:color w:val="auto"/>
          <w:sz w:val="21"/>
          <w:szCs w:val="21"/>
          <w:lang w:val="en-IN"/>
        </w:rPr>
        <w:t>enerally, requirements can be met based on the</w:t>
      </w:r>
      <w:r w:rsidR="00F50CDD" w:rsidRPr="008B7D6A">
        <w:rPr>
          <w:rFonts w:ascii="Trebuchet MS" w:hAnsi="Trebuchet MS" w:cs="Arial"/>
          <w:color w:val="auto"/>
          <w:sz w:val="21"/>
          <w:szCs w:val="21"/>
          <w:lang w:val="en-IN"/>
        </w:rPr>
        <w:t xml:space="preserve"> </w:t>
      </w:r>
      <w:r w:rsidRPr="008B7D6A">
        <w:rPr>
          <w:rFonts w:ascii="Trebuchet MS" w:hAnsi="Trebuchet MS" w:cs="Arial"/>
          <w:color w:val="auto"/>
          <w:sz w:val="21"/>
          <w:szCs w:val="21"/>
          <w:lang w:val="en-IN"/>
        </w:rPr>
        <w:t>standard business and system benchmarks accepted globally. However, certain key requirements are</w:t>
      </w:r>
      <w:r w:rsidR="00F50CDD" w:rsidRPr="008B7D6A">
        <w:rPr>
          <w:rFonts w:ascii="Trebuchet MS" w:hAnsi="Trebuchet MS" w:cs="Arial"/>
          <w:color w:val="auto"/>
          <w:sz w:val="21"/>
          <w:szCs w:val="21"/>
          <w:lang w:val="en-IN"/>
        </w:rPr>
        <w:t xml:space="preserve"> </w:t>
      </w:r>
      <w:r w:rsidRPr="008B7D6A">
        <w:rPr>
          <w:rFonts w:ascii="Trebuchet MS" w:hAnsi="Trebuchet MS" w:cs="Arial"/>
          <w:color w:val="auto"/>
          <w:sz w:val="21"/>
          <w:szCs w:val="21"/>
          <w:lang w:val="en-IN"/>
        </w:rPr>
        <w:t xml:space="preserve">explicitly identified and summarized to highlight their importance to </w:t>
      </w:r>
      <w:r w:rsidR="00F50CDD" w:rsidRPr="008B7D6A">
        <w:rPr>
          <w:rFonts w:ascii="Trebuchet MS" w:hAnsi="Trebuchet MS" w:cs="Arial"/>
          <w:color w:val="auto"/>
          <w:sz w:val="21"/>
          <w:szCs w:val="21"/>
          <w:lang w:val="en-IN"/>
        </w:rPr>
        <w:t>IW Express</w:t>
      </w:r>
      <w:r w:rsidRPr="008B7D6A">
        <w:rPr>
          <w:rFonts w:ascii="Trebuchet MS" w:hAnsi="Trebuchet MS" w:cs="Arial"/>
          <w:color w:val="auto"/>
          <w:sz w:val="21"/>
          <w:szCs w:val="21"/>
          <w:lang w:val="en-IN"/>
        </w:rPr>
        <w:t>, to document</w:t>
      </w:r>
      <w:r w:rsidR="00F50CDD" w:rsidRPr="008B7D6A">
        <w:rPr>
          <w:rFonts w:ascii="Trebuchet MS" w:hAnsi="Trebuchet MS" w:cs="Arial"/>
          <w:color w:val="auto"/>
          <w:sz w:val="21"/>
          <w:szCs w:val="21"/>
          <w:lang w:val="en-IN"/>
        </w:rPr>
        <w:t xml:space="preserve"> </w:t>
      </w:r>
      <w:r w:rsidRPr="008B7D6A">
        <w:rPr>
          <w:rFonts w:ascii="Trebuchet MS" w:hAnsi="Trebuchet MS" w:cs="Arial"/>
          <w:color w:val="auto"/>
          <w:sz w:val="21"/>
          <w:szCs w:val="21"/>
          <w:lang w:val="en-IN"/>
        </w:rPr>
        <w:t>the approach proposed to meet the requirement.</w:t>
      </w:r>
    </w:p>
    <w:p w14:paraId="325D10D7" w14:textId="77777777" w:rsidR="000C1491" w:rsidRPr="008B7D6A" w:rsidRDefault="000C1491" w:rsidP="00F50CDD">
      <w:pPr>
        <w:autoSpaceDE w:val="0"/>
        <w:autoSpaceDN w:val="0"/>
        <w:adjustRightInd w:val="0"/>
        <w:spacing w:line="360" w:lineRule="auto"/>
        <w:ind w:left="0"/>
        <w:rPr>
          <w:rFonts w:ascii="Trebuchet MS" w:hAnsi="Trebuchet MS" w:cs="Arial"/>
          <w:color w:val="auto"/>
          <w:sz w:val="21"/>
          <w:szCs w:val="21"/>
          <w:lang w:val="en-IN"/>
        </w:rPr>
      </w:pPr>
    </w:p>
    <w:p w14:paraId="54BB6119" w14:textId="1B1989D5" w:rsidR="000C1491" w:rsidRPr="00C07820" w:rsidRDefault="000C1491" w:rsidP="00935D55">
      <w:pPr>
        <w:pStyle w:val="Heading1"/>
        <w:numPr>
          <w:ilvl w:val="0"/>
          <w:numId w:val="1"/>
        </w:numPr>
        <w:spacing w:line="360" w:lineRule="auto"/>
        <w:rPr>
          <w:rStyle w:val="Heading1Char"/>
          <w:rFonts w:ascii="Trebuchet MS" w:hAnsi="Trebuchet MS" w:cs="Arial"/>
          <w:b/>
          <w:sz w:val="28"/>
          <w:szCs w:val="28"/>
        </w:rPr>
      </w:pPr>
      <w:bookmarkStart w:id="1" w:name="_Toc156622268"/>
      <w:r w:rsidRPr="00C07820">
        <w:rPr>
          <w:rStyle w:val="Heading1Char"/>
          <w:rFonts w:ascii="Trebuchet MS" w:hAnsi="Trebuchet MS" w:cs="Arial"/>
          <w:b/>
          <w:color w:val="auto"/>
          <w:sz w:val="28"/>
          <w:szCs w:val="28"/>
        </w:rPr>
        <w:t>INTENDED AUDIENCE</w:t>
      </w:r>
      <w:bookmarkEnd w:id="1"/>
    </w:p>
    <w:p w14:paraId="3388CC68" w14:textId="1898213C" w:rsidR="000C1491" w:rsidRPr="008B7D6A" w:rsidRDefault="000C1491" w:rsidP="00F71DD1">
      <w:pPr>
        <w:autoSpaceDE w:val="0"/>
        <w:autoSpaceDN w:val="0"/>
        <w:adjustRightInd w:val="0"/>
        <w:spacing w:line="360" w:lineRule="auto"/>
        <w:ind w:left="0" w:firstLine="360"/>
        <w:rPr>
          <w:rFonts w:ascii="Trebuchet MS" w:hAnsi="Trebuchet MS" w:cs="Arial"/>
          <w:color w:val="auto"/>
          <w:sz w:val="21"/>
          <w:szCs w:val="21"/>
          <w:lang w:val="en-IN"/>
        </w:rPr>
      </w:pPr>
      <w:r w:rsidRPr="008B7D6A">
        <w:rPr>
          <w:rFonts w:ascii="Trebuchet MS" w:hAnsi="Trebuchet MS" w:cs="Arial"/>
          <w:color w:val="auto"/>
          <w:sz w:val="21"/>
          <w:szCs w:val="21"/>
          <w:lang w:val="en-IN"/>
        </w:rPr>
        <w:t xml:space="preserve">This document is intended for review by various user groups within </w:t>
      </w:r>
      <w:r w:rsidR="00F50CDD" w:rsidRPr="008B7D6A">
        <w:rPr>
          <w:rFonts w:ascii="Trebuchet MS" w:hAnsi="Trebuchet MS" w:cs="Arial"/>
          <w:color w:val="auto"/>
          <w:sz w:val="21"/>
          <w:szCs w:val="21"/>
          <w:lang w:val="en-IN"/>
        </w:rPr>
        <w:t>IW Express</w:t>
      </w:r>
      <w:r w:rsidRPr="008B7D6A">
        <w:rPr>
          <w:rFonts w:ascii="Trebuchet MS" w:hAnsi="Trebuchet MS" w:cs="Arial"/>
          <w:color w:val="auto"/>
          <w:sz w:val="21"/>
          <w:szCs w:val="21"/>
          <w:lang w:val="en-IN"/>
        </w:rPr>
        <w:t xml:space="preserve"> with </w:t>
      </w:r>
      <w:r w:rsidR="00805FE8" w:rsidRPr="008B7D6A">
        <w:rPr>
          <w:rFonts w:ascii="Trebuchet MS" w:hAnsi="Trebuchet MS" w:cs="Arial"/>
          <w:color w:val="auto"/>
          <w:sz w:val="21"/>
          <w:szCs w:val="21"/>
          <w:lang w:val="en-IN"/>
        </w:rPr>
        <w:t>vested.</w:t>
      </w:r>
    </w:p>
    <w:p w14:paraId="5459370E" w14:textId="5459B1C1" w:rsidR="000C1491" w:rsidRPr="008B7D6A" w:rsidRDefault="000C1491" w:rsidP="00F71DD1">
      <w:pPr>
        <w:autoSpaceDE w:val="0"/>
        <w:autoSpaceDN w:val="0"/>
        <w:adjustRightInd w:val="0"/>
        <w:spacing w:line="360" w:lineRule="auto"/>
        <w:rPr>
          <w:rFonts w:ascii="Trebuchet MS" w:hAnsi="Trebuchet MS" w:cs="Arial"/>
          <w:color w:val="auto"/>
          <w:sz w:val="21"/>
          <w:szCs w:val="21"/>
          <w:lang w:val="en-IN"/>
        </w:rPr>
      </w:pPr>
      <w:r w:rsidRPr="008B7D6A">
        <w:rPr>
          <w:rFonts w:ascii="Trebuchet MS" w:hAnsi="Trebuchet MS" w:cs="Arial"/>
          <w:color w:val="auto"/>
          <w:sz w:val="21"/>
          <w:szCs w:val="21"/>
          <w:lang w:val="en-IN"/>
        </w:rPr>
        <w:t>interests in this project. These groups should check the validity of business assumptions, the accuracy of</w:t>
      </w:r>
      <w:r w:rsidR="00F50CDD" w:rsidRPr="008B7D6A">
        <w:rPr>
          <w:rFonts w:ascii="Trebuchet MS" w:hAnsi="Trebuchet MS" w:cs="Arial"/>
          <w:color w:val="auto"/>
          <w:sz w:val="21"/>
          <w:szCs w:val="21"/>
          <w:lang w:val="en-IN"/>
        </w:rPr>
        <w:t xml:space="preserve"> </w:t>
      </w:r>
      <w:r w:rsidRPr="008B7D6A">
        <w:rPr>
          <w:rFonts w:ascii="Trebuchet MS" w:hAnsi="Trebuchet MS" w:cs="Arial"/>
          <w:color w:val="auto"/>
          <w:sz w:val="21"/>
          <w:szCs w:val="21"/>
          <w:lang w:val="en-IN"/>
        </w:rPr>
        <w:t>the business functions, outputs, and the flow of processing logic described in the document. When</w:t>
      </w:r>
    </w:p>
    <w:p w14:paraId="2DA96CD5" w14:textId="77777777" w:rsidR="00F50CDD" w:rsidRPr="008B7D6A" w:rsidRDefault="000C1491" w:rsidP="00F71DD1">
      <w:pPr>
        <w:autoSpaceDE w:val="0"/>
        <w:autoSpaceDN w:val="0"/>
        <w:adjustRightInd w:val="0"/>
        <w:spacing w:line="360" w:lineRule="auto"/>
        <w:ind w:left="0" w:firstLine="360"/>
        <w:rPr>
          <w:rFonts w:ascii="Trebuchet MS" w:hAnsi="Trebuchet MS" w:cs="Arial"/>
          <w:color w:val="auto"/>
          <w:sz w:val="21"/>
          <w:szCs w:val="21"/>
          <w:lang w:val="en-IN"/>
        </w:rPr>
      </w:pPr>
      <w:r w:rsidRPr="008B7D6A">
        <w:rPr>
          <w:rFonts w:ascii="Trebuchet MS" w:hAnsi="Trebuchet MS" w:cs="Arial"/>
          <w:color w:val="auto"/>
          <w:sz w:val="21"/>
          <w:szCs w:val="21"/>
          <w:lang w:val="en-IN"/>
        </w:rPr>
        <w:t xml:space="preserve">accepted, it will form the basis for the detailed design and development of the system. </w:t>
      </w:r>
    </w:p>
    <w:p w14:paraId="4AD21082" w14:textId="2038A546" w:rsidR="000C1491" w:rsidRPr="008B7D6A" w:rsidRDefault="000C1491" w:rsidP="00F71DD1">
      <w:pPr>
        <w:autoSpaceDE w:val="0"/>
        <w:autoSpaceDN w:val="0"/>
        <w:adjustRightInd w:val="0"/>
        <w:spacing w:line="360" w:lineRule="auto"/>
        <w:rPr>
          <w:rFonts w:ascii="Trebuchet MS" w:hAnsi="Trebuchet MS" w:cs="Arial"/>
          <w:color w:val="auto"/>
          <w:sz w:val="21"/>
          <w:szCs w:val="21"/>
          <w:lang w:val="en-IN"/>
        </w:rPr>
      </w:pPr>
      <w:r w:rsidRPr="008B7D6A">
        <w:rPr>
          <w:rFonts w:ascii="Trebuchet MS" w:hAnsi="Trebuchet MS" w:cs="Arial"/>
          <w:color w:val="auto"/>
          <w:sz w:val="21"/>
          <w:szCs w:val="21"/>
          <w:lang w:val="en-IN"/>
        </w:rPr>
        <w:t>This document is</w:t>
      </w:r>
      <w:r w:rsidR="00F50CDD" w:rsidRPr="008B7D6A">
        <w:rPr>
          <w:rFonts w:ascii="Trebuchet MS" w:hAnsi="Trebuchet MS" w:cs="Arial"/>
          <w:color w:val="auto"/>
          <w:sz w:val="21"/>
          <w:szCs w:val="21"/>
          <w:lang w:val="en-IN"/>
        </w:rPr>
        <w:t xml:space="preserve"> </w:t>
      </w:r>
      <w:r w:rsidRPr="008B7D6A">
        <w:rPr>
          <w:rFonts w:ascii="Trebuchet MS" w:hAnsi="Trebuchet MS" w:cs="Arial"/>
          <w:color w:val="auto"/>
          <w:sz w:val="21"/>
          <w:szCs w:val="21"/>
          <w:lang w:val="en-IN"/>
        </w:rPr>
        <w:t>also meant for Tekclover Pvt Ltd., in the design, development, and testing phases of the system.</w:t>
      </w:r>
    </w:p>
    <w:p w14:paraId="26D1F415" w14:textId="02FD07B1" w:rsidR="00F27C45" w:rsidRPr="008B7D6A" w:rsidRDefault="00F27C45">
      <w:pPr>
        <w:spacing w:after="160" w:line="259" w:lineRule="auto"/>
        <w:ind w:left="0"/>
        <w:jc w:val="left"/>
        <w:rPr>
          <w:rFonts w:ascii="Trebuchet MS" w:hAnsi="Trebuchet MS" w:cs="Arial"/>
        </w:rPr>
      </w:pPr>
    </w:p>
    <w:p w14:paraId="28267575" w14:textId="71B2F83E" w:rsidR="00B30919" w:rsidRPr="00C07820" w:rsidRDefault="00B30919" w:rsidP="00935D55">
      <w:pPr>
        <w:pStyle w:val="Heading1"/>
        <w:numPr>
          <w:ilvl w:val="0"/>
          <w:numId w:val="1"/>
        </w:numPr>
        <w:spacing w:line="360" w:lineRule="auto"/>
        <w:rPr>
          <w:rStyle w:val="Heading1Char"/>
          <w:rFonts w:ascii="Trebuchet MS" w:hAnsi="Trebuchet MS" w:cs="Arial"/>
          <w:b/>
          <w:color w:val="auto"/>
          <w:sz w:val="28"/>
          <w:szCs w:val="28"/>
        </w:rPr>
      </w:pPr>
      <w:bookmarkStart w:id="2" w:name="_Toc156622269"/>
      <w:r w:rsidRPr="00C07820">
        <w:rPr>
          <w:rStyle w:val="Heading1Char"/>
          <w:rFonts w:ascii="Trebuchet MS" w:hAnsi="Trebuchet MS" w:cs="Arial"/>
          <w:b/>
          <w:color w:val="auto"/>
          <w:sz w:val="28"/>
          <w:szCs w:val="28"/>
        </w:rPr>
        <w:t>Project Scope</w:t>
      </w:r>
      <w:bookmarkEnd w:id="2"/>
    </w:p>
    <w:p w14:paraId="2FDA2F28" w14:textId="4929D9BA" w:rsidR="002B4722" w:rsidRDefault="007E37EB" w:rsidP="00693988">
      <w:pPr>
        <w:ind w:left="0" w:firstLine="720"/>
        <w:jc w:val="left"/>
        <w:rPr>
          <w:rFonts w:ascii="Trebuchet MS" w:hAnsi="Trebuchet MS" w:cs="Arial"/>
          <w:color w:val="auto"/>
          <w:sz w:val="21"/>
          <w:szCs w:val="21"/>
          <w:lang w:val="en-IN"/>
        </w:rPr>
      </w:pPr>
      <w:r>
        <w:rPr>
          <w:rFonts w:ascii="Trebuchet MS" w:hAnsi="Trebuchet MS" w:cs="Arial"/>
          <w:color w:val="auto"/>
          <w:sz w:val="21"/>
          <w:szCs w:val="21"/>
          <w:lang w:val="en-IN"/>
        </w:rPr>
        <w:t>New Logistics Management system will cover below process of Airport operations as a part of scope</w:t>
      </w:r>
      <w:r w:rsidR="00693988">
        <w:rPr>
          <w:rFonts w:ascii="Trebuchet MS" w:hAnsi="Trebuchet MS" w:cs="Arial"/>
          <w:color w:val="auto"/>
          <w:sz w:val="21"/>
          <w:szCs w:val="21"/>
          <w:lang w:val="en-IN"/>
        </w:rPr>
        <w:t>.</w:t>
      </w:r>
    </w:p>
    <w:p w14:paraId="5689DEEC" w14:textId="5E0B31F5" w:rsidR="008F295F" w:rsidRDefault="000A5D51" w:rsidP="00935D55">
      <w:pPr>
        <w:pStyle w:val="ListParagraph"/>
        <w:numPr>
          <w:ilvl w:val="0"/>
          <w:numId w:val="24"/>
        </w:numPr>
        <w:rPr>
          <w:rFonts w:ascii="Trebuchet MS" w:hAnsi="Trebuchet MS" w:cs="Arial"/>
          <w:color w:val="auto"/>
          <w:sz w:val="21"/>
          <w:szCs w:val="21"/>
          <w:lang w:val="en-IN"/>
        </w:rPr>
      </w:pPr>
      <w:r>
        <w:rPr>
          <w:rFonts w:ascii="Trebuchet MS" w:hAnsi="Trebuchet MS" w:cs="Arial"/>
          <w:color w:val="auto"/>
          <w:sz w:val="21"/>
          <w:szCs w:val="21"/>
          <w:lang w:val="en-IN"/>
        </w:rPr>
        <w:t>Receiving Pre-Alert from Shippers</w:t>
      </w:r>
    </w:p>
    <w:p w14:paraId="00261D6A" w14:textId="1209D9B8" w:rsidR="000A5D51" w:rsidRDefault="00E62316" w:rsidP="00935D55">
      <w:pPr>
        <w:pStyle w:val="ListParagraph"/>
        <w:numPr>
          <w:ilvl w:val="0"/>
          <w:numId w:val="24"/>
        </w:numPr>
        <w:rPr>
          <w:rFonts w:ascii="Trebuchet MS" w:hAnsi="Trebuchet MS" w:cs="Arial"/>
          <w:color w:val="auto"/>
          <w:sz w:val="21"/>
          <w:szCs w:val="21"/>
          <w:lang w:val="en-IN"/>
        </w:rPr>
      </w:pPr>
      <w:r>
        <w:rPr>
          <w:rFonts w:ascii="Trebuchet MS" w:hAnsi="Trebuchet MS" w:cs="Arial"/>
          <w:color w:val="auto"/>
          <w:sz w:val="21"/>
          <w:szCs w:val="21"/>
          <w:lang w:val="en-IN"/>
        </w:rPr>
        <w:t>Manifest Creation</w:t>
      </w:r>
      <w:r w:rsidR="006A58D4">
        <w:rPr>
          <w:rFonts w:ascii="Trebuchet MS" w:hAnsi="Trebuchet MS" w:cs="Arial"/>
          <w:color w:val="auto"/>
          <w:sz w:val="21"/>
          <w:szCs w:val="21"/>
          <w:lang w:val="en-IN"/>
        </w:rPr>
        <w:t xml:space="preserve"> (Consolidation and Bonded)</w:t>
      </w:r>
    </w:p>
    <w:p w14:paraId="0E38D8DC" w14:textId="445F5393" w:rsidR="00E62316" w:rsidRDefault="005D707F" w:rsidP="00935D55">
      <w:pPr>
        <w:pStyle w:val="ListParagraph"/>
        <w:numPr>
          <w:ilvl w:val="0"/>
          <w:numId w:val="24"/>
        </w:numPr>
        <w:rPr>
          <w:rFonts w:ascii="Trebuchet MS" w:hAnsi="Trebuchet MS" w:cs="Arial"/>
          <w:color w:val="auto"/>
          <w:sz w:val="21"/>
          <w:szCs w:val="21"/>
          <w:lang w:val="en-IN"/>
        </w:rPr>
      </w:pPr>
      <w:r>
        <w:rPr>
          <w:rFonts w:ascii="Trebuchet MS" w:hAnsi="Trebuchet MS" w:cs="Arial"/>
          <w:color w:val="auto"/>
          <w:sz w:val="21"/>
          <w:szCs w:val="21"/>
          <w:lang w:val="en-IN"/>
        </w:rPr>
        <w:t>Console Creation</w:t>
      </w:r>
    </w:p>
    <w:p w14:paraId="1DDA2022" w14:textId="0D60478E" w:rsidR="005D707F" w:rsidRDefault="005D707F" w:rsidP="00935D55">
      <w:pPr>
        <w:pStyle w:val="ListParagraph"/>
        <w:numPr>
          <w:ilvl w:val="0"/>
          <w:numId w:val="24"/>
        </w:numPr>
        <w:rPr>
          <w:rFonts w:ascii="Trebuchet MS" w:hAnsi="Trebuchet MS" w:cs="Arial"/>
          <w:color w:val="auto"/>
          <w:sz w:val="21"/>
          <w:szCs w:val="21"/>
          <w:lang w:val="en-IN"/>
        </w:rPr>
      </w:pPr>
      <w:r>
        <w:rPr>
          <w:rFonts w:ascii="Trebuchet MS" w:hAnsi="Trebuchet MS" w:cs="Arial"/>
          <w:color w:val="auto"/>
          <w:sz w:val="21"/>
          <w:szCs w:val="21"/>
          <w:lang w:val="en-IN"/>
        </w:rPr>
        <w:t xml:space="preserve">Shipment Scan and receive </w:t>
      </w:r>
      <w:r w:rsidR="0002286C">
        <w:rPr>
          <w:rFonts w:ascii="Trebuchet MS" w:hAnsi="Trebuchet MS" w:cs="Arial"/>
          <w:color w:val="auto"/>
          <w:sz w:val="21"/>
          <w:szCs w:val="21"/>
          <w:lang w:val="en-IN"/>
        </w:rPr>
        <w:t>through</w:t>
      </w:r>
      <w:r>
        <w:rPr>
          <w:rFonts w:ascii="Trebuchet MS" w:hAnsi="Trebuchet MS" w:cs="Arial"/>
          <w:color w:val="auto"/>
          <w:sz w:val="21"/>
          <w:szCs w:val="21"/>
          <w:lang w:val="en-IN"/>
        </w:rPr>
        <w:t xml:space="preserve"> Mobile App</w:t>
      </w:r>
    </w:p>
    <w:p w14:paraId="618E41C6" w14:textId="67F975D7" w:rsidR="005D707F" w:rsidRDefault="0002286C" w:rsidP="00935D55">
      <w:pPr>
        <w:pStyle w:val="ListParagraph"/>
        <w:numPr>
          <w:ilvl w:val="0"/>
          <w:numId w:val="24"/>
        </w:numPr>
        <w:rPr>
          <w:rFonts w:ascii="Trebuchet MS" w:hAnsi="Trebuchet MS" w:cs="Arial"/>
          <w:color w:val="auto"/>
          <w:sz w:val="21"/>
          <w:szCs w:val="21"/>
          <w:lang w:val="en-IN"/>
        </w:rPr>
      </w:pPr>
      <w:r>
        <w:rPr>
          <w:rFonts w:ascii="Trebuchet MS" w:hAnsi="Trebuchet MS" w:cs="Arial"/>
          <w:color w:val="auto"/>
          <w:sz w:val="21"/>
          <w:szCs w:val="21"/>
          <w:lang w:val="en-IN"/>
        </w:rPr>
        <w:t xml:space="preserve">Creation of </w:t>
      </w:r>
      <w:r w:rsidR="008372F9">
        <w:rPr>
          <w:rFonts w:ascii="Trebuchet MS" w:hAnsi="Trebuchet MS" w:cs="Arial"/>
          <w:color w:val="auto"/>
          <w:sz w:val="21"/>
          <w:szCs w:val="21"/>
          <w:lang w:val="en-IN"/>
        </w:rPr>
        <w:t>Courier Consolidation Request</w:t>
      </w:r>
    </w:p>
    <w:p w14:paraId="389C9015" w14:textId="33E912E7" w:rsidR="00DE4518" w:rsidRDefault="00DE4518" w:rsidP="00935D55">
      <w:pPr>
        <w:pStyle w:val="ListParagraph"/>
        <w:numPr>
          <w:ilvl w:val="0"/>
          <w:numId w:val="24"/>
        </w:numPr>
        <w:rPr>
          <w:rFonts w:ascii="Trebuchet MS" w:hAnsi="Trebuchet MS" w:cs="Arial"/>
          <w:color w:val="auto"/>
          <w:sz w:val="21"/>
          <w:szCs w:val="21"/>
          <w:lang w:val="en-IN"/>
        </w:rPr>
      </w:pPr>
      <w:r>
        <w:rPr>
          <w:rFonts w:ascii="Trebuchet MS" w:hAnsi="Trebuchet MS" w:cs="Arial"/>
          <w:color w:val="auto"/>
          <w:sz w:val="21"/>
          <w:szCs w:val="21"/>
          <w:lang w:val="en-IN"/>
        </w:rPr>
        <w:t xml:space="preserve">Receive </w:t>
      </w:r>
      <w:r w:rsidR="003F1693">
        <w:rPr>
          <w:rFonts w:ascii="Trebuchet MS" w:hAnsi="Trebuchet MS" w:cs="Arial"/>
          <w:color w:val="auto"/>
          <w:sz w:val="21"/>
          <w:szCs w:val="21"/>
          <w:lang w:val="en-IN"/>
        </w:rPr>
        <w:t xml:space="preserve">and Upload </w:t>
      </w:r>
      <w:r>
        <w:rPr>
          <w:rFonts w:ascii="Trebuchet MS" w:hAnsi="Trebuchet MS" w:cs="Arial"/>
          <w:color w:val="auto"/>
          <w:sz w:val="21"/>
          <w:szCs w:val="21"/>
          <w:lang w:val="en-IN"/>
        </w:rPr>
        <w:t>DO</w:t>
      </w:r>
    </w:p>
    <w:p w14:paraId="475F1C8A" w14:textId="3A60D2CA" w:rsidR="008372F9" w:rsidRDefault="00F66853" w:rsidP="00935D55">
      <w:pPr>
        <w:pStyle w:val="ListParagraph"/>
        <w:numPr>
          <w:ilvl w:val="0"/>
          <w:numId w:val="24"/>
        </w:numPr>
        <w:rPr>
          <w:rFonts w:ascii="Trebuchet MS" w:hAnsi="Trebuchet MS" w:cs="Arial"/>
          <w:color w:val="auto"/>
          <w:sz w:val="21"/>
          <w:szCs w:val="21"/>
          <w:lang w:val="en-IN"/>
        </w:rPr>
      </w:pPr>
      <w:r>
        <w:rPr>
          <w:rFonts w:ascii="Trebuchet MS" w:hAnsi="Trebuchet MS" w:cs="Arial"/>
          <w:color w:val="auto"/>
          <w:sz w:val="21"/>
          <w:szCs w:val="21"/>
          <w:lang w:val="en-IN"/>
        </w:rPr>
        <w:lastRenderedPageBreak/>
        <w:t xml:space="preserve">Receive and upload </w:t>
      </w:r>
      <w:r w:rsidR="001B3324">
        <w:rPr>
          <w:rFonts w:ascii="Trebuchet MS" w:hAnsi="Trebuchet MS" w:cs="Arial"/>
          <w:color w:val="auto"/>
          <w:sz w:val="21"/>
          <w:szCs w:val="21"/>
          <w:lang w:val="en-IN"/>
        </w:rPr>
        <w:t>Bayan.</w:t>
      </w:r>
    </w:p>
    <w:p w14:paraId="6F46FDDB" w14:textId="7337F74B" w:rsidR="00F66853" w:rsidRDefault="00117277" w:rsidP="00935D55">
      <w:pPr>
        <w:pStyle w:val="ListParagraph"/>
        <w:numPr>
          <w:ilvl w:val="0"/>
          <w:numId w:val="24"/>
        </w:numPr>
        <w:rPr>
          <w:rFonts w:ascii="Trebuchet MS" w:hAnsi="Trebuchet MS" w:cs="Arial"/>
          <w:color w:val="auto"/>
          <w:sz w:val="21"/>
          <w:szCs w:val="21"/>
          <w:lang w:val="en-IN"/>
        </w:rPr>
      </w:pPr>
      <w:r>
        <w:rPr>
          <w:rFonts w:ascii="Trebuchet MS" w:hAnsi="Trebuchet MS" w:cs="Arial"/>
          <w:color w:val="auto"/>
          <w:sz w:val="21"/>
          <w:szCs w:val="21"/>
          <w:lang w:val="en-IN"/>
        </w:rPr>
        <w:t>Update Duty charges from Bayan to Shipments</w:t>
      </w:r>
      <w:r w:rsidR="00021151">
        <w:rPr>
          <w:rFonts w:ascii="Trebuchet MS" w:hAnsi="Trebuchet MS" w:cs="Arial"/>
          <w:color w:val="auto"/>
          <w:sz w:val="21"/>
          <w:szCs w:val="21"/>
          <w:lang w:val="en-IN"/>
        </w:rPr>
        <w:t>.</w:t>
      </w:r>
    </w:p>
    <w:p w14:paraId="19919034" w14:textId="4F4926B6" w:rsidR="00021151" w:rsidRDefault="00D70D82" w:rsidP="00935D55">
      <w:pPr>
        <w:pStyle w:val="ListParagraph"/>
        <w:numPr>
          <w:ilvl w:val="0"/>
          <w:numId w:val="24"/>
        </w:numPr>
        <w:rPr>
          <w:rFonts w:ascii="Trebuchet MS" w:hAnsi="Trebuchet MS" w:cs="Arial"/>
          <w:color w:val="auto"/>
          <w:sz w:val="21"/>
          <w:szCs w:val="21"/>
          <w:lang w:val="en-IN"/>
        </w:rPr>
      </w:pPr>
      <w:r>
        <w:rPr>
          <w:rFonts w:ascii="Trebuchet MS" w:hAnsi="Trebuchet MS" w:cs="Arial"/>
          <w:color w:val="auto"/>
          <w:sz w:val="21"/>
          <w:szCs w:val="21"/>
          <w:lang w:val="en-IN"/>
        </w:rPr>
        <w:t>Auto Updation of all Airport events</w:t>
      </w:r>
    </w:p>
    <w:p w14:paraId="0BCFB6AB" w14:textId="1E6A8098" w:rsidR="00D70D82" w:rsidRDefault="00D70D82" w:rsidP="00935D55">
      <w:pPr>
        <w:pStyle w:val="ListParagraph"/>
        <w:numPr>
          <w:ilvl w:val="0"/>
          <w:numId w:val="24"/>
        </w:numPr>
        <w:rPr>
          <w:rFonts w:ascii="Trebuchet MS" w:hAnsi="Trebuchet MS" w:cs="Arial"/>
          <w:color w:val="auto"/>
          <w:sz w:val="21"/>
          <w:szCs w:val="21"/>
          <w:lang w:val="en-IN"/>
        </w:rPr>
      </w:pPr>
      <w:r>
        <w:rPr>
          <w:rFonts w:ascii="Trebuchet MS" w:hAnsi="Trebuchet MS" w:cs="Arial"/>
          <w:color w:val="auto"/>
          <w:sz w:val="21"/>
          <w:szCs w:val="21"/>
          <w:lang w:val="en-IN"/>
        </w:rPr>
        <w:t>Reports/Dashboard</w:t>
      </w:r>
    </w:p>
    <w:p w14:paraId="051F04D6" w14:textId="19F477A9" w:rsidR="00E66EBD" w:rsidRPr="008F295F" w:rsidRDefault="00E66EBD" w:rsidP="0040267F">
      <w:pPr>
        <w:pStyle w:val="ListParagraph"/>
        <w:ind w:left="1440"/>
        <w:rPr>
          <w:rFonts w:ascii="Trebuchet MS" w:hAnsi="Trebuchet MS" w:cs="Arial"/>
          <w:color w:val="auto"/>
          <w:sz w:val="21"/>
          <w:szCs w:val="21"/>
          <w:lang w:val="en-IN"/>
        </w:rPr>
      </w:pPr>
    </w:p>
    <w:p w14:paraId="1EB2576B" w14:textId="4FFB351D" w:rsidR="005A2814" w:rsidRPr="00C07820" w:rsidRDefault="00A4474C" w:rsidP="00935D55">
      <w:pPr>
        <w:pStyle w:val="Heading1"/>
        <w:numPr>
          <w:ilvl w:val="0"/>
          <w:numId w:val="1"/>
        </w:numPr>
        <w:spacing w:line="360" w:lineRule="auto"/>
        <w:rPr>
          <w:rStyle w:val="Heading1Char"/>
          <w:rFonts w:ascii="Trebuchet MS" w:hAnsi="Trebuchet MS" w:cs="Arial"/>
          <w:b/>
          <w:color w:val="auto"/>
          <w:sz w:val="28"/>
          <w:szCs w:val="28"/>
        </w:rPr>
      </w:pPr>
      <w:r>
        <w:rPr>
          <w:rStyle w:val="Heading1Char"/>
          <w:rFonts w:ascii="Trebuchet MS" w:hAnsi="Trebuchet MS" w:cs="Arial"/>
          <w:b/>
          <w:color w:val="auto"/>
          <w:sz w:val="28"/>
          <w:szCs w:val="28"/>
        </w:rPr>
        <w:t xml:space="preserve"> </w:t>
      </w:r>
      <w:bookmarkStart w:id="3" w:name="_Toc156622270"/>
      <w:r>
        <w:rPr>
          <w:rStyle w:val="Heading1Char"/>
          <w:rFonts w:ascii="Trebuchet MS" w:hAnsi="Trebuchet MS" w:cs="Arial"/>
          <w:b/>
          <w:color w:val="auto"/>
          <w:sz w:val="28"/>
          <w:szCs w:val="28"/>
        </w:rPr>
        <w:t>Masters</w:t>
      </w:r>
      <w:r w:rsidR="006B458F" w:rsidRPr="00C07820">
        <w:rPr>
          <w:rStyle w:val="Heading1Char"/>
          <w:rFonts w:ascii="Trebuchet MS" w:hAnsi="Trebuchet MS" w:cs="Arial"/>
          <w:b/>
          <w:color w:val="auto"/>
          <w:sz w:val="28"/>
          <w:szCs w:val="28"/>
        </w:rPr>
        <w:t xml:space="preserve"> – </w:t>
      </w:r>
      <w:r w:rsidR="00693988">
        <w:rPr>
          <w:rStyle w:val="Heading1Char"/>
          <w:rFonts w:ascii="Trebuchet MS" w:hAnsi="Trebuchet MS" w:cs="Arial"/>
          <w:b/>
          <w:color w:val="auto"/>
          <w:sz w:val="28"/>
          <w:szCs w:val="28"/>
        </w:rPr>
        <w:t>Airport Operations</w:t>
      </w:r>
      <w:bookmarkEnd w:id="3"/>
    </w:p>
    <w:p w14:paraId="57280455" w14:textId="353B05C6" w:rsidR="005A2814" w:rsidRPr="008B7D6A" w:rsidRDefault="005A2814" w:rsidP="005A2814">
      <w:pPr>
        <w:rPr>
          <w:rFonts w:ascii="Trebuchet MS" w:hAnsi="Trebuchet MS"/>
        </w:rPr>
      </w:pPr>
    </w:p>
    <w:p w14:paraId="34594F0D" w14:textId="7B3E5956" w:rsidR="005A2814" w:rsidRPr="008B7D6A" w:rsidRDefault="00ED562C" w:rsidP="00F71DD1">
      <w:pPr>
        <w:ind w:firstLine="360"/>
        <w:rPr>
          <w:rFonts w:ascii="Trebuchet MS" w:hAnsi="Trebuchet MS"/>
        </w:rPr>
      </w:pPr>
      <w:r>
        <w:rPr>
          <w:rFonts w:ascii="Trebuchet MS" w:hAnsi="Trebuchet MS"/>
        </w:rPr>
        <w:t>The new</w:t>
      </w:r>
      <w:r w:rsidR="00F77D14">
        <w:rPr>
          <w:rFonts w:ascii="Trebuchet MS" w:hAnsi="Trebuchet MS"/>
        </w:rPr>
        <w:t xml:space="preserve"> </w:t>
      </w:r>
      <w:r w:rsidR="00234B7C">
        <w:rPr>
          <w:rFonts w:ascii="Trebuchet MS" w:hAnsi="Trebuchet MS"/>
        </w:rPr>
        <w:t>Logistic</w:t>
      </w:r>
      <w:r w:rsidR="00F77D14">
        <w:rPr>
          <w:rFonts w:ascii="Trebuchet MS" w:hAnsi="Trebuchet MS"/>
        </w:rPr>
        <w:t xml:space="preserve">s system will have the below </w:t>
      </w:r>
      <w:r w:rsidR="006E293B">
        <w:rPr>
          <w:rFonts w:ascii="Trebuchet MS" w:hAnsi="Trebuchet MS"/>
        </w:rPr>
        <w:t xml:space="preserve">process for Airport Operations </w:t>
      </w:r>
      <w:r w:rsidR="00CB246B">
        <w:rPr>
          <w:rFonts w:ascii="Trebuchet MS" w:hAnsi="Trebuchet MS"/>
        </w:rPr>
        <w:t>department.</w:t>
      </w:r>
    </w:p>
    <w:p w14:paraId="600DBBCB" w14:textId="09EA53C2" w:rsidR="00085598" w:rsidRPr="008B7D6A" w:rsidRDefault="00085598" w:rsidP="005A2814">
      <w:pPr>
        <w:rPr>
          <w:rFonts w:ascii="Trebuchet MS" w:hAnsi="Trebuchet MS"/>
        </w:rPr>
      </w:pPr>
    </w:p>
    <w:p w14:paraId="55730C72" w14:textId="085A3628" w:rsidR="00C90632" w:rsidRDefault="00C90632" w:rsidP="00D33ABB">
      <w:pPr>
        <w:pStyle w:val="Heading2"/>
        <w:numPr>
          <w:ilvl w:val="1"/>
          <w:numId w:val="2"/>
        </w:numPr>
        <w:rPr>
          <w:rFonts w:ascii="Trebuchet MS" w:hAnsi="Trebuchet MS"/>
          <w:b/>
          <w:color w:val="auto"/>
        </w:rPr>
      </w:pPr>
      <w:bookmarkStart w:id="4" w:name="_Toc156622271"/>
      <w:r>
        <w:rPr>
          <w:rFonts w:ascii="Trebuchet MS" w:hAnsi="Trebuchet MS"/>
          <w:b/>
          <w:color w:val="auto"/>
        </w:rPr>
        <w:t>Master – H</w:t>
      </w:r>
      <w:r w:rsidR="00B6187E">
        <w:rPr>
          <w:rFonts w:ascii="Trebuchet MS" w:hAnsi="Trebuchet MS"/>
          <w:b/>
          <w:color w:val="auto"/>
        </w:rPr>
        <w:t>ubs</w:t>
      </w:r>
      <w:bookmarkEnd w:id="4"/>
    </w:p>
    <w:p w14:paraId="09A4E9AF" w14:textId="293F87A4" w:rsidR="00C90632" w:rsidRDefault="00C90632" w:rsidP="00C90632"/>
    <w:p w14:paraId="6A4E6994" w14:textId="4CAD5A0C" w:rsidR="006E70FE" w:rsidRDefault="008A12FC" w:rsidP="00040E75">
      <w:pPr>
        <w:ind w:left="1080"/>
        <w:rPr>
          <w:rFonts w:ascii="Trebuchet MS" w:hAnsi="Trebuchet MS"/>
        </w:rPr>
      </w:pPr>
      <w:r>
        <w:rPr>
          <w:rFonts w:ascii="Trebuchet MS" w:hAnsi="Trebuchet MS"/>
        </w:rPr>
        <w:t>Airport</w:t>
      </w:r>
      <w:r w:rsidR="00B6187E">
        <w:rPr>
          <w:rFonts w:ascii="Trebuchet MS" w:hAnsi="Trebuchet MS"/>
        </w:rPr>
        <w:t xml:space="preserve"> Hub will be Maintained in this </w:t>
      </w:r>
      <w:r w:rsidR="001F48DD">
        <w:rPr>
          <w:rFonts w:ascii="Trebuchet MS" w:hAnsi="Trebuchet MS"/>
        </w:rPr>
        <w:t>master. Details</w:t>
      </w:r>
      <w:r w:rsidR="00A71CF1">
        <w:rPr>
          <w:rFonts w:ascii="Trebuchet MS" w:hAnsi="Trebuchet MS"/>
        </w:rPr>
        <w:t xml:space="preserve"> of the hub like hub type, status, location details,</w:t>
      </w:r>
      <w:r w:rsidR="001F48DD">
        <w:rPr>
          <w:rFonts w:ascii="Trebuchet MS" w:hAnsi="Trebuchet MS"/>
        </w:rPr>
        <w:t xml:space="preserve"> Contact details can be managed in this master. </w:t>
      </w:r>
    </w:p>
    <w:p w14:paraId="526442FA" w14:textId="77777777" w:rsidR="006E70FE" w:rsidRDefault="006E70FE" w:rsidP="00C90632">
      <w:pPr>
        <w:ind w:left="720"/>
      </w:pPr>
    </w:p>
    <w:p w14:paraId="02105F9B" w14:textId="162DFC03" w:rsidR="008B5ABA" w:rsidRDefault="008B5ABA" w:rsidP="008B5ABA">
      <w:pPr>
        <w:pStyle w:val="Heading2"/>
        <w:numPr>
          <w:ilvl w:val="1"/>
          <w:numId w:val="2"/>
        </w:numPr>
        <w:rPr>
          <w:rFonts w:ascii="Trebuchet MS" w:hAnsi="Trebuchet MS"/>
          <w:b/>
          <w:color w:val="auto"/>
        </w:rPr>
      </w:pPr>
      <w:bookmarkStart w:id="5" w:name="_Toc156622272"/>
      <w:r>
        <w:rPr>
          <w:rFonts w:ascii="Trebuchet MS" w:hAnsi="Trebuchet MS"/>
          <w:b/>
          <w:color w:val="auto"/>
        </w:rPr>
        <w:t>Master – Customer – Hubs Assignment</w:t>
      </w:r>
      <w:bookmarkEnd w:id="5"/>
    </w:p>
    <w:p w14:paraId="391205D1" w14:textId="77777777" w:rsidR="008B5ABA" w:rsidRDefault="008B5ABA" w:rsidP="008B5ABA">
      <w:pPr>
        <w:pStyle w:val="ListParagraph"/>
        <w:ind w:left="760" w:firstLine="320"/>
        <w:rPr>
          <w:rFonts w:ascii="Trebuchet MS" w:hAnsi="Trebuchet MS"/>
        </w:rPr>
      </w:pPr>
    </w:p>
    <w:p w14:paraId="64AD2DC2" w14:textId="5CF834E4" w:rsidR="008B5ABA" w:rsidRPr="008B5ABA" w:rsidRDefault="008B5ABA" w:rsidP="008B5ABA">
      <w:pPr>
        <w:pStyle w:val="ListParagraph"/>
        <w:ind w:left="760" w:firstLine="320"/>
        <w:rPr>
          <w:rFonts w:ascii="Trebuchet MS" w:hAnsi="Trebuchet MS"/>
        </w:rPr>
      </w:pPr>
      <w:r w:rsidRPr="008B5ABA">
        <w:rPr>
          <w:rFonts w:ascii="Trebuchet MS" w:hAnsi="Trebuchet MS"/>
        </w:rPr>
        <w:t xml:space="preserve">Each Customer can be assigned to one or more Hubs according to the requirements. </w:t>
      </w:r>
    </w:p>
    <w:p w14:paraId="2011C487" w14:textId="77777777" w:rsidR="008B5ABA" w:rsidRPr="008B5ABA" w:rsidRDefault="008B5ABA" w:rsidP="008B5ABA">
      <w:pPr>
        <w:ind w:left="720"/>
      </w:pPr>
    </w:p>
    <w:p w14:paraId="14EAD0AA" w14:textId="5DA5D792" w:rsidR="004030C2" w:rsidRDefault="004030C2" w:rsidP="00935D55">
      <w:pPr>
        <w:pStyle w:val="Heading2"/>
        <w:numPr>
          <w:ilvl w:val="1"/>
          <w:numId w:val="2"/>
        </w:numPr>
        <w:rPr>
          <w:rFonts w:ascii="Trebuchet MS" w:hAnsi="Trebuchet MS"/>
          <w:b/>
          <w:color w:val="auto"/>
        </w:rPr>
      </w:pPr>
      <w:bookmarkStart w:id="6" w:name="_Toc156622273"/>
      <w:r>
        <w:rPr>
          <w:rFonts w:ascii="Trebuchet MS" w:hAnsi="Trebuchet MS"/>
          <w:b/>
          <w:color w:val="auto"/>
        </w:rPr>
        <w:t xml:space="preserve">Master – </w:t>
      </w:r>
      <w:r w:rsidR="0069707D">
        <w:rPr>
          <w:rFonts w:ascii="Trebuchet MS" w:hAnsi="Trebuchet MS"/>
          <w:b/>
          <w:color w:val="auto"/>
        </w:rPr>
        <w:t>Service Providers</w:t>
      </w:r>
      <w:bookmarkEnd w:id="6"/>
    </w:p>
    <w:p w14:paraId="11473C6F" w14:textId="77777777" w:rsidR="004030C2" w:rsidRPr="004030C2" w:rsidRDefault="004030C2" w:rsidP="004030C2"/>
    <w:p w14:paraId="0505F1C5" w14:textId="74CB96F5" w:rsidR="004030C2" w:rsidRDefault="00566C55" w:rsidP="004030C2">
      <w:pPr>
        <w:ind w:left="720"/>
      </w:pPr>
      <w:r>
        <w:t>Service providers at Airport</w:t>
      </w:r>
      <w:r w:rsidR="00D02DDB">
        <w:t xml:space="preserve"> (Forklift, handling services)</w:t>
      </w:r>
      <w:r>
        <w:t xml:space="preserve"> can be maintained in this master.</w:t>
      </w:r>
      <w:r w:rsidR="00400CD1">
        <w:t xml:space="preserve"> </w:t>
      </w:r>
    </w:p>
    <w:p w14:paraId="4A019746" w14:textId="77777777" w:rsidR="001E575C" w:rsidRDefault="001E575C" w:rsidP="004030C2">
      <w:pPr>
        <w:ind w:left="720"/>
      </w:pPr>
    </w:p>
    <w:p w14:paraId="6AFFFE0C" w14:textId="331267B6" w:rsidR="004030C2" w:rsidRDefault="004030C2" w:rsidP="00935D55">
      <w:pPr>
        <w:pStyle w:val="Heading2"/>
        <w:numPr>
          <w:ilvl w:val="1"/>
          <w:numId w:val="2"/>
        </w:numPr>
        <w:rPr>
          <w:rFonts w:ascii="Trebuchet MS" w:hAnsi="Trebuchet MS"/>
          <w:b/>
          <w:color w:val="auto"/>
        </w:rPr>
      </w:pPr>
      <w:bookmarkStart w:id="7" w:name="_Toc156622274"/>
      <w:r>
        <w:rPr>
          <w:rFonts w:ascii="Trebuchet MS" w:hAnsi="Trebuchet MS"/>
          <w:b/>
          <w:color w:val="auto"/>
        </w:rPr>
        <w:t xml:space="preserve">Master – </w:t>
      </w:r>
      <w:r w:rsidR="005A4750">
        <w:rPr>
          <w:rFonts w:ascii="Trebuchet MS" w:hAnsi="Trebuchet MS"/>
          <w:b/>
          <w:color w:val="auto"/>
        </w:rPr>
        <w:t>HS Codes</w:t>
      </w:r>
      <w:bookmarkEnd w:id="7"/>
    </w:p>
    <w:p w14:paraId="48039608" w14:textId="4C9F8C8B" w:rsidR="004030C2" w:rsidRDefault="004030C2" w:rsidP="004030C2"/>
    <w:p w14:paraId="59A7B899" w14:textId="2593726B" w:rsidR="00A0034C" w:rsidRDefault="0028047C" w:rsidP="00A0034C">
      <w:pPr>
        <w:ind w:left="720"/>
        <w:rPr>
          <w:rFonts w:ascii="Trebuchet MS" w:hAnsi="Trebuchet MS"/>
        </w:rPr>
      </w:pPr>
      <w:r>
        <w:rPr>
          <w:rFonts w:ascii="Trebuchet MS" w:hAnsi="Trebuchet MS"/>
        </w:rPr>
        <w:t>HS Code</w:t>
      </w:r>
      <w:r w:rsidR="00E55AB0">
        <w:rPr>
          <w:rFonts w:ascii="Trebuchet MS" w:hAnsi="Trebuchet MS"/>
        </w:rPr>
        <w:t xml:space="preserve"> of the Products can be maintained in this master</w:t>
      </w:r>
      <w:r w:rsidR="006F2705">
        <w:rPr>
          <w:rFonts w:ascii="Trebuchet MS" w:hAnsi="Trebuchet MS"/>
        </w:rPr>
        <w:t xml:space="preserve"> based on the Product group.</w:t>
      </w:r>
    </w:p>
    <w:p w14:paraId="33D60A33" w14:textId="355210C8" w:rsidR="00E32350" w:rsidRDefault="00E32350" w:rsidP="00A0034C">
      <w:pPr>
        <w:ind w:left="720"/>
        <w:rPr>
          <w:rFonts w:ascii="Trebuchet MS" w:hAnsi="Trebuchet MS"/>
        </w:rPr>
      </w:pPr>
    </w:p>
    <w:p w14:paraId="3821536C" w14:textId="05D5989D" w:rsidR="00E32350" w:rsidRDefault="00E32350" w:rsidP="00935D55">
      <w:pPr>
        <w:pStyle w:val="Heading2"/>
        <w:numPr>
          <w:ilvl w:val="1"/>
          <w:numId w:val="2"/>
        </w:numPr>
        <w:rPr>
          <w:rFonts w:ascii="Trebuchet MS" w:hAnsi="Trebuchet MS"/>
          <w:b/>
          <w:color w:val="auto"/>
        </w:rPr>
      </w:pPr>
      <w:bookmarkStart w:id="8" w:name="_Toc156622275"/>
      <w:r>
        <w:rPr>
          <w:rFonts w:ascii="Trebuchet MS" w:hAnsi="Trebuchet MS"/>
          <w:b/>
          <w:color w:val="auto"/>
        </w:rPr>
        <w:t xml:space="preserve">Master – </w:t>
      </w:r>
      <w:r w:rsidR="00C53DC7">
        <w:rPr>
          <w:rFonts w:ascii="Trebuchet MS" w:hAnsi="Trebuchet MS"/>
          <w:b/>
          <w:color w:val="auto"/>
        </w:rPr>
        <w:t>IATA</w:t>
      </w:r>
      <w:bookmarkEnd w:id="8"/>
    </w:p>
    <w:p w14:paraId="27E1B594" w14:textId="18FFBD12" w:rsidR="00F94E18" w:rsidRDefault="00F94E18" w:rsidP="00F94E18">
      <w:pPr>
        <w:ind w:left="720"/>
      </w:pPr>
    </w:p>
    <w:p w14:paraId="4E93EA29" w14:textId="4435160B" w:rsidR="000116D1" w:rsidRDefault="00AE0897" w:rsidP="00E32350">
      <w:pPr>
        <w:ind w:left="720"/>
      </w:pPr>
      <w:r>
        <w:t>IATA Cha</w:t>
      </w:r>
      <w:r w:rsidR="00467885">
        <w:t>rge</w:t>
      </w:r>
      <w:r>
        <w:t xml:space="preserve">s for the Clearance </w:t>
      </w:r>
      <w:r w:rsidR="00467885">
        <w:t>can be maintained in this master based on the Origin code.</w:t>
      </w:r>
    </w:p>
    <w:p w14:paraId="2E586E33" w14:textId="77777777" w:rsidR="00467885" w:rsidRPr="00E32350" w:rsidRDefault="00467885" w:rsidP="00E32350">
      <w:pPr>
        <w:ind w:left="720"/>
      </w:pPr>
    </w:p>
    <w:p w14:paraId="5EE42E8D" w14:textId="2D2014CC" w:rsidR="00AF7BEE" w:rsidRDefault="00AF7BEE" w:rsidP="00935D55">
      <w:pPr>
        <w:pStyle w:val="Heading2"/>
        <w:numPr>
          <w:ilvl w:val="1"/>
          <w:numId w:val="2"/>
        </w:numPr>
        <w:rPr>
          <w:rFonts w:ascii="Trebuchet MS" w:hAnsi="Trebuchet MS"/>
          <w:b/>
          <w:color w:val="auto"/>
        </w:rPr>
      </w:pPr>
      <w:bookmarkStart w:id="9" w:name="_Toc156622276"/>
      <w:r>
        <w:rPr>
          <w:rFonts w:ascii="Trebuchet MS" w:hAnsi="Trebuchet MS"/>
          <w:b/>
          <w:color w:val="auto"/>
        </w:rPr>
        <w:t xml:space="preserve">Master – </w:t>
      </w:r>
      <w:r w:rsidR="005A7EF3">
        <w:rPr>
          <w:rFonts w:ascii="Trebuchet MS" w:hAnsi="Trebuchet MS"/>
          <w:b/>
          <w:color w:val="auto"/>
        </w:rPr>
        <w:t>Drivers</w:t>
      </w:r>
      <w:bookmarkEnd w:id="9"/>
    </w:p>
    <w:p w14:paraId="08C3B3AC" w14:textId="17635561" w:rsidR="000761A2" w:rsidRDefault="000761A2" w:rsidP="000761A2">
      <w:pPr>
        <w:spacing w:after="160" w:line="259" w:lineRule="auto"/>
        <w:jc w:val="left"/>
      </w:pPr>
    </w:p>
    <w:p w14:paraId="1E269679" w14:textId="04A781C9" w:rsidR="000761A2" w:rsidRDefault="000761A2" w:rsidP="000761A2">
      <w:pPr>
        <w:rPr>
          <w:rFonts w:ascii="Trebuchet MS" w:hAnsi="Trebuchet MS"/>
        </w:rPr>
      </w:pPr>
      <w:r w:rsidRPr="000761A2">
        <w:rPr>
          <w:rFonts w:ascii="Trebuchet MS" w:hAnsi="Trebuchet MS"/>
        </w:rPr>
        <w:t>Drivers associated with IW Express can be maintained in this Master</w:t>
      </w:r>
      <w:r>
        <w:rPr>
          <w:rFonts w:ascii="Trebuchet MS" w:hAnsi="Trebuchet MS"/>
        </w:rPr>
        <w:t>. Each Driver can be assigned with Uniq</w:t>
      </w:r>
      <w:r w:rsidR="005C2333">
        <w:rPr>
          <w:rFonts w:ascii="Trebuchet MS" w:hAnsi="Trebuchet MS"/>
        </w:rPr>
        <w:t>u</w:t>
      </w:r>
      <w:r>
        <w:rPr>
          <w:rFonts w:ascii="Trebuchet MS" w:hAnsi="Trebuchet MS"/>
        </w:rPr>
        <w:t>e ID</w:t>
      </w:r>
      <w:r w:rsidR="00DE4842">
        <w:rPr>
          <w:rFonts w:ascii="Trebuchet MS" w:hAnsi="Trebuchet MS"/>
        </w:rPr>
        <w:t>.</w:t>
      </w:r>
    </w:p>
    <w:p w14:paraId="00B2410E" w14:textId="77777777" w:rsidR="00B7033A" w:rsidRDefault="00B7033A" w:rsidP="000761A2">
      <w:pPr>
        <w:rPr>
          <w:rFonts w:ascii="Trebuchet MS" w:hAnsi="Trebuchet MS"/>
        </w:rPr>
      </w:pPr>
    </w:p>
    <w:p w14:paraId="1AD3D160" w14:textId="1992386B" w:rsidR="00B7033A" w:rsidRDefault="004D7E82" w:rsidP="00B7033A">
      <w:pPr>
        <w:pStyle w:val="Heading2"/>
        <w:numPr>
          <w:ilvl w:val="1"/>
          <w:numId w:val="2"/>
        </w:numPr>
        <w:rPr>
          <w:rFonts w:ascii="Trebuchet MS" w:hAnsi="Trebuchet MS"/>
          <w:b/>
          <w:color w:val="auto"/>
        </w:rPr>
      </w:pPr>
      <w:r>
        <w:rPr>
          <w:rFonts w:ascii="Trebuchet MS" w:hAnsi="Trebuchet MS"/>
          <w:b/>
          <w:color w:val="auto"/>
        </w:rPr>
        <w:t xml:space="preserve"> </w:t>
      </w:r>
      <w:bookmarkStart w:id="10" w:name="_Toc156622277"/>
      <w:r w:rsidR="00B7033A">
        <w:rPr>
          <w:rFonts w:ascii="Trebuchet MS" w:hAnsi="Trebuchet MS"/>
          <w:b/>
          <w:color w:val="auto"/>
        </w:rPr>
        <w:t>Master – Route</w:t>
      </w:r>
      <w:bookmarkEnd w:id="10"/>
    </w:p>
    <w:p w14:paraId="4B1400F4" w14:textId="77777777" w:rsidR="00B7033A" w:rsidRDefault="00B7033A" w:rsidP="00B7033A">
      <w:pPr>
        <w:spacing w:after="160" w:line="259" w:lineRule="auto"/>
        <w:jc w:val="left"/>
      </w:pPr>
    </w:p>
    <w:p w14:paraId="59756981" w14:textId="68B6E095" w:rsidR="00B7033A" w:rsidRPr="000761A2" w:rsidRDefault="00B7033A" w:rsidP="00B7033A">
      <w:pPr>
        <w:rPr>
          <w:rFonts w:ascii="Trebuchet MS" w:hAnsi="Trebuchet MS"/>
        </w:rPr>
      </w:pPr>
      <w:r>
        <w:rPr>
          <w:rFonts w:ascii="Trebuchet MS" w:hAnsi="Trebuchet MS"/>
        </w:rPr>
        <w:t>Route details of the serving Country/</w:t>
      </w:r>
      <w:r w:rsidR="009F45A1">
        <w:rPr>
          <w:rFonts w:ascii="Trebuchet MS" w:hAnsi="Trebuchet MS"/>
        </w:rPr>
        <w:t xml:space="preserve">governorate/City can be defined in this </w:t>
      </w:r>
      <w:r w:rsidR="004C5511">
        <w:rPr>
          <w:rFonts w:ascii="Trebuchet MS" w:hAnsi="Trebuchet MS"/>
        </w:rPr>
        <w:t>master.</w:t>
      </w:r>
    </w:p>
    <w:p w14:paraId="4740C509" w14:textId="77777777" w:rsidR="00B7033A" w:rsidRPr="000761A2" w:rsidRDefault="00B7033A" w:rsidP="000761A2">
      <w:pPr>
        <w:rPr>
          <w:rFonts w:ascii="Trebuchet MS" w:hAnsi="Trebuchet MS"/>
        </w:rPr>
      </w:pPr>
    </w:p>
    <w:p w14:paraId="21764FF1" w14:textId="198B1CE4" w:rsidR="009F45A1" w:rsidRDefault="004D7E82" w:rsidP="009F45A1">
      <w:pPr>
        <w:pStyle w:val="Heading2"/>
        <w:numPr>
          <w:ilvl w:val="1"/>
          <w:numId w:val="2"/>
        </w:numPr>
        <w:rPr>
          <w:rFonts w:ascii="Trebuchet MS" w:hAnsi="Trebuchet MS"/>
          <w:b/>
          <w:color w:val="auto"/>
        </w:rPr>
      </w:pPr>
      <w:r>
        <w:rPr>
          <w:rFonts w:ascii="Trebuchet MS" w:hAnsi="Trebuchet MS"/>
          <w:b/>
          <w:color w:val="auto"/>
        </w:rPr>
        <w:t xml:space="preserve"> </w:t>
      </w:r>
      <w:bookmarkStart w:id="11" w:name="_Toc156622278"/>
      <w:r w:rsidR="009F45A1">
        <w:rPr>
          <w:rFonts w:ascii="Trebuchet MS" w:hAnsi="Trebuchet MS"/>
          <w:b/>
          <w:color w:val="auto"/>
        </w:rPr>
        <w:t xml:space="preserve">Master – </w:t>
      </w:r>
      <w:r w:rsidR="004C5511">
        <w:rPr>
          <w:rFonts w:ascii="Trebuchet MS" w:hAnsi="Trebuchet MS"/>
          <w:b/>
          <w:color w:val="auto"/>
        </w:rPr>
        <w:t>Vehicle</w:t>
      </w:r>
      <w:bookmarkEnd w:id="11"/>
    </w:p>
    <w:p w14:paraId="52E5A5F8" w14:textId="77777777" w:rsidR="009F45A1" w:rsidRDefault="009F45A1" w:rsidP="009F45A1">
      <w:pPr>
        <w:spacing w:after="160" w:line="259" w:lineRule="auto"/>
        <w:jc w:val="left"/>
      </w:pPr>
    </w:p>
    <w:p w14:paraId="4F1CF7A1" w14:textId="255B9702" w:rsidR="009F45A1" w:rsidRDefault="004C5511" w:rsidP="009F45A1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Vehicle details of IW </w:t>
      </w:r>
      <w:r w:rsidR="00F17572">
        <w:rPr>
          <w:rFonts w:ascii="Trebuchet MS" w:hAnsi="Trebuchet MS"/>
        </w:rPr>
        <w:t>Express are defined in the master. Detail like Vehicle Registration, Kms drive</w:t>
      </w:r>
      <w:r w:rsidR="006B1D5D">
        <w:rPr>
          <w:rFonts w:ascii="Trebuchet MS" w:hAnsi="Trebuchet MS"/>
        </w:rPr>
        <w:t>n, last service date, status of the Vehicle can be defined in this master.</w:t>
      </w:r>
    </w:p>
    <w:p w14:paraId="24D7253C" w14:textId="77777777" w:rsidR="0062398C" w:rsidRDefault="0062398C" w:rsidP="009F45A1">
      <w:pPr>
        <w:rPr>
          <w:rFonts w:ascii="Trebuchet MS" w:hAnsi="Trebuchet MS"/>
        </w:rPr>
      </w:pPr>
    </w:p>
    <w:p w14:paraId="442CCB8C" w14:textId="08E01D44" w:rsidR="0062398C" w:rsidRDefault="004D7E82" w:rsidP="0062398C">
      <w:pPr>
        <w:pStyle w:val="Heading2"/>
        <w:numPr>
          <w:ilvl w:val="1"/>
          <w:numId w:val="2"/>
        </w:numPr>
        <w:rPr>
          <w:rFonts w:ascii="Trebuchet MS" w:hAnsi="Trebuchet MS"/>
          <w:b/>
          <w:color w:val="auto"/>
        </w:rPr>
      </w:pPr>
      <w:r>
        <w:rPr>
          <w:rFonts w:ascii="Trebuchet MS" w:hAnsi="Trebuchet MS"/>
          <w:b/>
          <w:color w:val="auto"/>
        </w:rPr>
        <w:t xml:space="preserve"> </w:t>
      </w:r>
      <w:bookmarkStart w:id="12" w:name="_Toc156622279"/>
      <w:r w:rsidR="0062398C">
        <w:rPr>
          <w:rFonts w:ascii="Trebuchet MS" w:hAnsi="Trebuchet MS"/>
          <w:b/>
          <w:color w:val="auto"/>
        </w:rPr>
        <w:t>Master – Driver- Vehicle – Route Assignment</w:t>
      </w:r>
      <w:bookmarkEnd w:id="12"/>
    </w:p>
    <w:p w14:paraId="08872897" w14:textId="77777777" w:rsidR="0062398C" w:rsidRDefault="0062398C" w:rsidP="009F45A1">
      <w:pPr>
        <w:rPr>
          <w:rFonts w:ascii="Trebuchet MS" w:hAnsi="Trebuchet MS"/>
        </w:rPr>
      </w:pPr>
    </w:p>
    <w:p w14:paraId="19669FD6" w14:textId="2B5892EC" w:rsidR="0062398C" w:rsidRDefault="0062398C" w:rsidP="009F45A1">
      <w:pPr>
        <w:rPr>
          <w:rFonts w:ascii="Trebuchet MS" w:hAnsi="Trebuchet MS"/>
        </w:rPr>
      </w:pPr>
      <w:r>
        <w:rPr>
          <w:rFonts w:ascii="Trebuchet MS" w:hAnsi="Trebuchet MS"/>
        </w:rPr>
        <w:t>IW Express Drivers are</w:t>
      </w:r>
      <w:r w:rsidR="008A6F45">
        <w:rPr>
          <w:rFonts w:ascii="Trebuchet MS" w:hAnsi="Trebuchet MS"/>
        </w:rPr>
        <w:t xml:space="preserve"> </w:t>
      </w:r>
      <w:r w:rsidR="00771F94">
        <w:rPr>
          <w:rFonts w:ascii="Trebuchet MS" w:hAnsi="Trebuchet MS"/>
        </w:rPr>
        <w:t>assigned to the respective route and Vehicle in this Master. This helps to pick the respective driver</w:t>
      </w:r>
      <w:r w:rsidR="00A16713">
        <w:rPr>
          <w:rFonts w:ascii="Trebuchet MS" w:hAnsi="Trebuchet MS"/>
        </w:rPr>
        <w:t xml:space="preserve"> / Vehicles at the time of route determination.</w:t>
      </w:r>
    </w:p>
    <w:p w14:paraId="7DDAB96F" w14:textId="77777777" w:rsidR="00A16713" w:rsidRDefault="00A16713" w:rsidP="009F45A1">
      <w:pPr>
        <w:rPr>
          <w:rFonts w:ascii="Trebuchet MS" w:hAnsi="Trebuchet MS"/>
        </w:rPr>
      </w:pPr>
    </w:p>
    <w:p w14:paraId="2BFF43EA" w14:textId="77777777" w:rsidR="00A16713" w:rsidRPr="000761A2" w:rsidRDefault="00A16713" w:rsidP="009F45A1">
      <w:pPr>
        <w:rPr>
          <w:rFonts w:ascii="Trebuchet MS" w:hAnsi="Trebuchet MS"/>
        </w:rPr>
      </w:pPr>
    </w:p>
    <w:p w14:paraId="2328E8E7" w14:textId="18CF634B" w:rsidR="009D564F" w:rsidRDefault="004D7E82" w:rsidP="009D564F">
      <w:pPr>
        <w:pStyle w:val="Heading2"/>
        <w:numPr>
          <w:ilvl w:val="1"/>
          <w:numId w:val="2"/>
        </w:numPr>
        <w:rPr>
          <w:rFonts w:ascii="Trebuchet MS" w:hAnsi="Trebuchet MS"/>
          <w:b/>
          <w:color w:val="auto"/>
        </w:rPr>
      </w:pPr>
      <w:r>
        <w:rPr>
          <w:rFonts w:ascii="Trebuchet MS" w:hAnsi="Trebuchet MS"/>
          <w:b/>
          <w:color w:val="auto"/>
        </w:rPr>
        <w:t xml:space="preserve"> </w:t>
      </w:r>
      <w:bookmarkStart w:id="13" w:name="_Toc156622280"/>
      <w:r w:rsidR="009D564F">
        <w:rPr>
          <w:rFonts w:ascii="Trebuchet MS" w:hAnsi="Trebuchet MS"/>
          <w:b/>
          <w:color w:val="auto"/>
        </w:rPr>
        <w:t>User Role</w:t>
      </w:r>
      <w:bookmarkEnd w:id="13"/>
    </w:p>
    <w:p w14:paraId="11A04AEB" w14:textId="77777777" w:rsidR="00665C27" w:rsidRDefault="00665C27" w:rsidP="00665C27"/>
    <w:p w14:paraId="7ED2AFB6" w14:textId="75A8CF08" w:rsidR="00665C27" w:rsidRDefault="00665C27" w:rsidP="00665C27">
      <w:pPr>
        <w:rPr>
          <w:rFonts w:ascii="Trebuchet MS" w:hAnsi="Trebuchet MS"/>
        </w:rPr>
      </w:pPr>
      <w:r w:rsidRPr="00C66392">
        <w:rPr>
          <w:rFonts w:ascii="Trebuchet MS" w:hAnsi="Trebuchet MS"/>
        </w:rPr>
        <w:t>IW Express user</w:t>
      </w:r>
      <w:r w:rsidR="009D195A" w:rsidRPr="00C66392">
        <w:rPr>
          <w:rFonts w:ascii="Trebuchet MS" w:hAnsi="Trebuchet MS"/>
        </w:rPr>
        <w:t>’s role and access can be maintained in this master. A</w:t>
      </w:r>
      <w:r w:rsidR="00C66392" w:rsidRPr="00C66392">
        <w:rPr>
          <w:rFonts w:ascii="Trebuchet MS" w:hAnsi="Trebuchet MS"/>
        </w:rPr>
        <w:t>pplications</w:t>
      </w:r>
      <w:r w:rsidR="009D195A" w:rsidRPr="00C66392">
        <w:rPr>
          <w:rFonts w:ascii="Trebuchet MS" w:hAnsi="Trebuchet MS"/>
        </w:rPr>
        <w:t xml:space="preserve"> Screen</w:t>
      </w:r>
      <w:r w:rsidR="00C66392" w:rsidRPr="00C66392">
        <w:rPr>
          <w:rFonts w:ascii="Trebuchet MS" w:hAnsi="Trebuchet MS"/>
        </w:rPr>
        <w:t>’</w:t>
      </w:r>
      <w:r w:rsidR="009D195A" w:rsidRPr="00C66392">
        <w:rPr>
          <w:rFonts w:ascii="Trebuchet MS" w:hAnsi="Trebuchet MS"/>
        </w:rPr>
        <w:t xml:space="preserve">s with Create/Edit/Display/Delete </w:t>
      </w:r>
      <w:r w:rsidR="00C66392" w:rsidRPr="00C66392">
        <w:rPr>
          <w:rFonts w:ascii="Trebuchet MS" w:hAnsi="Trebuchet MS"/>
        </w:rPr>
        <w:t xml:space="preserve">access </w:t>
      </w:r>
      <w:r w:rsidR="009D195A" w:rsidRPr="00C66392">
        <w:rPr>
          <w:rFonts w:ascii="Trebuchet MS" w:hAnsi="Trebuchet MS"/>
        </w:rPr>
        <w:t xml:space="preserve">can be </w:t>
      </w:r>
      <w:r w:rsidR="00C66392">
        <w:rPr>
          <w:rFonts w:ascii="Trebuchet MS" w:hAnsi="Trebuchet MS"/>
        </w:rPr>
        <w:t>managed here.</w:t>
      </w:r>
    </w:p>
    <w:p w14:paraId="28292CE8" w14:textId="77777777" w:rsidR="00BE049E" w:rsidRDefault="00BE049E" w:rsidP="00665C27">
      <w:pPr>
        <w:rPr>
          <w:rFonts w:ascii="Trebuchet MS" w:hAnsi="Trebuchet MS"/>
        </w:rPr>
      </w:pPr>
    </w:p>
    <w:p w14:paraId="5122CCCA" w14:textId="6720E074" w:rsidR="00BE049E" w:rsidRDefault="004D7E82" w:rsidP="00BE049E">
      <w:pPr>
        <w:pStyle w:val="Heading2"/>
        <w:numPr>
          <w:ilvl w:val="1"/>
          <w:numId w:val="2"/>
        </w:numPr>
        <w:rPr>
          <w:rFonts w:ascii="Trebuchet MS" w:hAnsi="Trebuchet MS"/>
          <w:b/>
          <w:color w:val="auto"/>
        </w:rPr>
      </w:pPr>
      <w:r>
        <w:rPr>
          <w:rFonts w:ascii="Trebuchet MS" w:hAnsi="Trebuchet MS"/>
          <w:b/>
          <w:color w:val="auto"/>
        </w:rPr>
        <w:t xml:space="preserve"> </w:t>
      </w:r>
      <w:bookmarkStart w:id="14" w:name="_Toc156622281"/>
      <w:r w:rsidR="00BE049E">
        <w:rPr>
          <w:rFonts w:ascii="Trebuchet MS" w:hAnsi="Trebuchet MS"/>
          <w:b/>
          <w:color w:val="auto"/>
        </w:rPr>
        <w:t>User Profile</w:t>
      </w:r>
      <w:bookmarkEnd w:id="14"/>
    </w:p>
    <w:p w14:paraId="3F174650" w14:textId="77777777" w:rsidR="00BE049E" w:rsidRDefault="00BE049E" w:rsidP="00BE049E"/>
    <w:p w14:paraId="7AF1383C" w14:textId="5DB93257" w:rsidR="00BE049E" w:rsidRDefault="00453312" w:rsidP="00BE049E">
      <w:pPr>
        <w:rPr>
          <w:rFonts w:ascii="Trebuchet MS" w:hAnsi="Trebuchet MS"/>
        </w:rPr>
      </w:pPr>
      <w:r>
        <w:rPr>
          <w:rFonts w:ascii="Trebuchet MS" w:hAnsi="Trebuchet MS"/>
        </w:rPr>
        <w:t>Application’s users are created and managed in this master. User details like name, password, contact details, respective role a</w:t>
      </w:r>
      <w:r w:rsidR="008F5054">
        <w:rPr>
          <w:rFonts w:ascii="Trebuchet MS" w:hAnsi="Trebuchet MS"/>
        </w:rPr>
        <w:t>re maintained in this master.</w:t>
      </w:r>
    </w:p>
    <w:p w14:paraId="6E43C9A3" w14:textId="77777777" w:rsidR="008F5054" w:rsidRDefault="008F5054" w:rsidP="00BE049E">
      <w:pPr>
        <w:rPr>
          <w:rFonts w:ascii="Trebuchet MS" w:hAnsi="Trebuchet MS"/>
        </w:rPr>
      </w:pPr>
    </w:p>
    <w:p w14:paraId="1A257458" w14:textId="77777777" w:rsidR="008F5054" w:rsidRDefault="008F5054" w:rsidP="00BE049E">
      <w:pPr>
        <w:rPr>
          <w:rFonts w:ascii="Trebuchet MS" w:hAnsi="Trebuchet MS"/>
        </w:rPr>
      </w:pPr>
    </w:p>
    <w:p w14:paraId="4C9C0036" w14:textId="77777777" w:rsidR="00BE049E" w:rsidRPr="00C66392" w:rsidRDefault="00BE049E" w:rsidP="00665C27">
      <w:pPr>
        <w:rPr>
          <w:rFonts w:ascii="Trebuchet MS" w:hAnsi="Trebuchet MS"/>
        </w:rPr>
      </w:pPr>
    </w:p>
    <w:p w14:paraId="1261A591" w14:textId="712D67EC" w:rsidR="000F3827" w:rsidRDefault="000F3827">
      <w:pPr>
        <w:spacing w:after="160" w:line="259" w:lineRule="auto"/>
        <w:ind w:left="0"/>
        <w:jc w:val="left"/>
      </w:pPr>
    </w:p>
    <w:p w14:paraId="0745FAF1" w14:textId="77777777" w:rsidR="008F5054" w:rsidRDefault="008F5054">
      <w:pPr>
        <w:spacing w:after="160" w:line="259" w:lineRule="auto"/>
        <w:ind w:left="0"/>
        <w:jc w:val="left"/>
      </w:pPr>
    </w:p>
    <w:p w14:paraId="1EF18520" w14:textId="65251C72" w:rsidR="00A4474C" w:rsidRDefault="00A4474C">
      <w:pPr>
        <w:spacing w:after="160" w:line="259" w:lineRule="auto"/>
        <w:ind w:left="0"/>
        <w:jc w:val="left"/>
      </w:pPr>
      <w:r>
        <w:br w:type="page"/>
      </w:r>
    </w:p>
    <w:p w14:paraId="0075FFE8" w14:textId="7C0D8013" w:rsidR="006B458F" w:rsidRDefault="006B458F" w:rsidP="00935D55">
      <w:pPr>
        <w:pStyle w:val="Heading1"/>
        <w:numPr>
          <w:ilvl w:val="0"/>
          <w:numId w:val="1"/>
        </w:numPr>
        <w:spacing w:line="360" w:lineRule="auto"/>
        <w:rPr>
          <w:rStyle w:val="Heading1Char"/>
          <w:rFonts w:ascii="Trebuchet MS" w:hAnsi="Trebuchet MS" w:cs="Arial"/>
          <w:b/>
          <w:color w:val="auto"/>
          <w:sz w:val="28"/>
          <w:szCs w:val="28"/>
        </w:rPr>
      </w:pPr>
      <w:bookmarkStart w:id="15" w:name="_Toc156622282"/>
      <w:r w:rsidRPr="00C07820">
        <w:rPr>
          <w:rStyle w:val="Heading1Char"/>
          <w:rFonts w:ascii="Trebuchet MS" w:hAnsi="Trebuchet MS" w:cs="Arial"/>
          <w:b/>
          <w:color w:val="auto"/>
          <w:sz w:val="28"/>
          <w:szCs w:val="28"/>
        </w:rPr>
        <w:lastRenderedPageBreak/>
        <w:t>Business Process (To-Be) – Transactions</w:t>
      </w:r>
      <w:bookmarkEnd w:id="15"/>
    </w:p>
    <w:p w14:paraId="5EA59403" w14:textId="3F657B9C" w:rsidR="00C04B28" w:rsidRDefault="00C04B28" w:rsidP="00C04B28"/>
    <w:p w14:paraId="65248E84" w14:textId="338BDB31" w:rsidR="00C04B28" w:rsidRPr="009B53FA" w:rsidRDefault="0027561E" w:rsidP="00C04B28">
      <w:pPr>
        <w:rPr>
          <w:rFonts w:ascii="Trebuchet MS" w:hAnsi="Trebuchet MS"/>
        </w:rPr>
      </w:pPr>
      <w:r w:rsidRPr="009B53FA">
        <w:rPr>
          <w:rFonts w:ascii="Trebuchet MS" w:hAnsi="Trebuchet MS"/>
        </w:rPr>
        <w:t xml:space="preserve">IW Express </w:t>
      </w:r>
      <w:r w:rsidR="00C04B28" w:rsidRPr="009B53FA">
        <w:rPr>
          <w:rFonts w:ascii="Trebuchet MS" w:hAnsi="Trebuchet MS"/>
        </w:rPr>
        <w:t>Ai</w:t>
      </w:r>
      <w:r w:rsidRPr="009B53FA">
        <w:rPr>
          <w:rFonts w:ascii="Trebuchet MS" w:hAnsi="Trebuchet MS"/>
        </w:rPr>
        <w:t>r</w:t>
      </w:r>
      <w:r w:rsidR="00C04B28" w:rsidRPr="009B53FA">
        <w:rPr>
          <w:rFonts w:ascii="Trebuchet MS" w:hAnsi="Trebuchet MS"/>
        </w:rPr>
        <w:t xml:space="preserve">port </w:t>
      </w:r>
      <w:r w:rsidR="004327A7" w:rsidRPr="009B53FA">
        <w:rPr>
          <w:rFonts w:ascii="Trebuchet MS" w:hAnsi="Trebuchet MS"/>
        </w:rPr>
        <w:t>Operations handles International Inbound Shipments</w:t>
      </w:r>
      <w:r w:rsidRPr="009B53FA">
        <w:rPr>
          <w:rFonts w:ascii="Trebuchet MS" w:hAnsi="Trebuchet MS"/>
        </w:rPr>
        <w:t xml:space="preserve">.  Major responsibility of Airport team is to receive the shipments from Shipper, </w:t>
      </w:r>
      <w:r w:rsidR="00A161BB" w:rsidRPr="009B53FA">
        <w:rPr>
          <w:rFonts w:ascii="Trebuchet MS" w:hAnsi="Trebuchet MS"/>
        </w:rPr>
        <w:t>prepares required documents for Customs clearance, Submission of Goods for Customs Clearance,</w:t>
      </w:r>
      <w:r w:rsidR="00516BAE" w:rsidRPr="009B53FA">
        <w:rPr>
          <w:rFonts w:ascii="Trebuchet MS" w:hAnsi="Trebuchet MS"/>
        </w:rPr>
        <w:t xml:space="preserve"> Generation of Customs Clearance invoice</w:t>
      </w:r>
      <w:r w:rsidR="00A161BB" w:rsidRPr="009B53FA">
        <w:rPr>
          <w:rFonts w:ascii="Trebuchet MS" w:hAnsi="Trebuchet MS"/>
        </w:rPr>
        <w:t xml:space="preserve"> Forwa</w:t>
      </w:r>
      <w:r w:rsidR="00555BEA" w:rsidRPr="009B53FA">
        <w:rPr>
          <w:rFonts w:ascii="Trebuchet MS" w:hAnsi="Trebuchet MS"/>
        </w:rPr>
        <w:t xml:space="preserve">rding the Cleared Shipments to </w:t>
      </w:r>
      <w:r w:rsidR="00516BAE" w:rsidRPr="009B53FA">
        <w:rPr>
          <w:rFonts w:ascii="Trebuchet MS" w:hAnsi="Trebuchet MS"/>
        </w:rPr>
        <w:t>the respective Hubs and submitting the cost details to Finance for each master AWB.</w:t>
      </w:r>
    </w:p>
    <w:p w14:paraId="14E6868A" w14:textId="46DC5823" w:rsidR="009B53FA" w:rsidRPr="00C04B28" w:rsidRDefault="009B53FA" w:rsidP="00C04B28"/>
    <w:p w14:paraId="25492454" w14:textId="5D7B7936" w:rsidR="00575254" w:rsidRPr="00AE249F" w:rsidRDefault="00DC31BD" w:rsidP="00935D55">
      <w:pPr>
        <w:pStyle w:val="ListParagraph"/>
        <w:keepNext/>
        <w:keepLines/>
        <w:numPr>
          <w:ilvl w:val="0"/>
          <w:numId w:val="6"/>
        </w:numPr>
        <w:spacing w:before="40"/>
        <w:contextualSpacing w:val="0"/>
        <w:outlineLvl w:val="1"/>
        <w:rPr>
          <w:rFonts w:ascii="Trebuchet MS" w:eastAsiaTheme="majorEastAsia" w:hAnsi="Trebuchet MS" w:cstheme="majorBidi"/>
          <w:vanish/>
          <w:color w:val="2F5496" w:themeColor="accent1" w:themeShade="BF"/>
        </w:rPr>
      </w:pPr>
      <w:bookmarkStart w:id="16" w:name="_Toc130838146"/>
      <w:bookmarkStart w:id="17" w:name="_Toc131778185"/>
      <w:bookmarkStart w:id="18" w:name="_Toc131800761"/>
      <w:bookmarkStart w:id="19" w:name="_Toc131800967"/>
      <w:bookmarkStart w:id="20" w:name="_Toc154483317"/>
      <w:bookmarkEnd w:id="16"/>
      <w:bookmarkEnd w:id="17"/>
      <w:bookmarkEnd w:id="18"/>
      <w:bookmarkEnd w:id="19"/>
      <w:bookmarkEnd w:id="20"/>
      <w:r>
        <w:rPr>
          <w:rFonts w:ascii="Trebuchet MS" w:eastAsiaTheme="majorEastAsia" w:hAnsi="Trebuchet MS" w:cstheme="majorBidi"/>
          <w:noProof/>
          <w:vanish/>
          <w:color w:val="2F5496" w:themeColor="accent1" w:themeShade="BF"/>
        </w:rPr>
        <w:drawing>
          <wp:inline distT="0" distB="0" distL="0" distR="0" wp14:anchorId="2B84112C" wp14:editId="6755F3AB">
            <wp:extent cx="6301105" cy="4232910"/>
            <wp:effectExtent l="0" t="0" r="4445" b="0"/>
            <wp:docPr id="128057142" name="Picture 128057142" descr="A screenshot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7142" name="Picture 3" descr="A screenshot of a computer flow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1" w:name="_Toc154603995"/>
      <w:bookmarkStart w:id="22" w:name="_Toc154638158"/>
      <w:bookmarkStart w:id="23" w:name="_Toc154660966"/>
      <w:bookmarkStart w:id="24" w:name="_Toc156622283"/>
      <w:bookmarkEnd w:id="21"/>
      <w:bookmarkEnd w:id="22"/>
      <w:bookmarkEnd w:id="23"/>
      <w:bookmarkEnd w:id="24"/>
    </w:p>
    <w:p w14:paraId="59222973" w14:textId="77777777" w:rsidR="00575254" w:rsidRPr="00AE249F" w:rsidRDefault="00575254" w:rsidP="00935D55">
      <w:pPr>
        <w:pStyle w:val="ListParagraph"/>
        <w:keepNext/>
        <w:keepLines/>
        <w:numPr>
          <w:ilvl w:val="0"/>
          <w:numId w:val="6"/>
        </w:numPr>
        <w:spacing w:before="40"/>
        <w:contextualSpacing w:val="0"/>
        <w:outlineLvl w:val="1"/>
        <w:rPr>
          <w:rFonts w:ascii="Trebuchet MS" w:eastAsiaTheme="majorEastAsia" w:hAnsi="Trebuchet MS" w:cstheme="majorBidi"/>
          <w:vanish/>
          <w:color w:val="2F5496" w:themeColor="accent1" w:themeShade="BF"/>
        </w:rPr>
      </w:pPr>
      <w:bookmarkStart w:id="25" w:name="_Toc130838147"/>
      <w:bookmarkStart w:id="26" w:name="_Toc131778186"/>
      <w:bookmarkStart w:id="27" w:name="_Toc131800762"/>
      <w:bookmarkStart w:id="28" w:name="_Toc131800968"/>
      <w:bookmarkStart w:id="29" w:name="_Toc154483318"/>
      <w:bookmarkStart w:id="30" w:name="_Toc154603996"/>
      <w:bookmarkStart w:id="31" w:name="_Toc154638159"/>
      <w:bookmarkStart w:id="32" w:name="_Toc154660967"/>
      <w:bookmarkStart w:id="33" w:name="_Toc15662228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521AF678" w14:textId="7D32B8D6" w:rsidR="00C90632" w:rsidRPr="00EC7A7A" w:rsidRDefault="00C47B3B" w:rsidP="00935D55">
      <w:pPr>
        <w:pStyle w:val="Heading2"/>
        <w:numPr>
          <w:ilvl w:val="1"/>
          <w:numId w:val="6"/>
        </w:numPr>
        <w:rPr>
          <w:rFonts w:ascii="Trebuchet MS" w:hAnsi="Trebuchet MS"/>
          <w:b/>
          <w:color w:val="auto"/>
          <w:sz w:val="24"/>
          <w:szCs w:val="24"/>
        </w:rPr>
      </w:pPr>
      <w:bookmarkStart w:id="34" w:name="_Toc156622285"/>
      <w:r>
        <w:rPr>
          <w:rFonts w:ascii="Trebuchet MS" w:hAnsi="Trebuchet MS"/>
          <w:b/>
          <w:color w:val="auto"/>
          <w:sz w:val="24"/>
          <w:szCs w:val="24"/>
        </w:rPr>
        <w:t>Process Flow</w:t>
      </w:r>
      <w:bookmarkEnd w:id="34"/>
    </w:p>
    <w:p w14:paraId="67473C05" w14:textId="5F6D7351" w:rsidR="00575254" w:rsidRDefault="006C7DB2" w:rsidP="00575254">
      <w:r>
        <w:rPr>
          <w:rFonts w:ascii="Trebuchet MS" w:hAnsi="Trebuchet MS"/>
          <w:noProof/>
        </w:rPr>
        <w:drawing>
          <wp:anchor distT="0" distB="0" distL="114300" distR="114300" simplePos="0" relativeHeight="251662336" behindDoc="0" locked="0" layoutInCell="1" allowOverlap="1" wp14:anchorId="171874F5" wp14:editId="2B3F2970">
            <wp:simplePos x="0" y="0"/>
            <wp:positionH relativeFrom="column">
              <wp:posOffset>-390949</wp:posOffset>
            </wp:positionH>
            <wp:positionV relativeFrom="paragraph">
              <wp:posOffset>428201</wp:posOffset>
            </wp:positionV>
            <wp:extent cx="7447915" cy="5128260"/>
            <wp:effectExtent l="19050" t="19050" r="19685" b="15240"/>
            <wp:wrapSquare wrapText="bothSides"/>
            <wp:docPr id="2017115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15162" name="Picture 20171151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915" cy="5128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DC9F53" w14:textId="7C68E6DC" w:rsidR="004D063D" w:rsidRDefault="004D063D" w:rsidP="00F95C25">
      <w:pPr>
        <w:ind w:left="-426"/>
        <w:rPr>
          <w:rFonts w:ascii="Trebuchet MS" w:hAnsi="Trebuchet MS"/>
        </w:rPr>
      </w:pPr>
    </w:p>
    <w:p w14:paraId="3B37BAF9" w14:textId="32F58771" w:rsidR="00B5114C" w:rsidRDefault="00B5114C" w:rsidP="00575254"/>
    <w:p w14:paraId="326490BC" w14:textId="38107338" w:rsidR="00E11D71" w:rsidRDefault="00E11D71">
      <w:pPr>
        <w:spacing w:after="160" w:line="259" w:lineRule="auto"/>
        <w:ind w:left="0"/>
        <w:jc w:val="left"/>
        <w:rPr>
          <w:rFonts w:ascii="Trebuchet MS" w:hAnsi="Trebuchet MS"/>
        </w:rPr>
      </w:pPr>
    </w:p>
    <w:p w14:paraId="47237D56" w14:textId="12A05118" w:rsidR="0015565D" w:rsidRDefault="0015565D">
      <w:pPr>
        <w:spacing w:after="160" w:line="259" w:lineRule="auto"/>
        <w:ind w:left="0"/>
        <w:jc w:val="left"/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575004E7" w14:textId="1B066F07" w:rsidR="00B5114C" w:rsidRPr="004D063D" w:rsidRDefault="00B5114C" w:rsidP="00DE76A1">
      <w:pPr>
        <w:pStyle w:val="Heading3"/>
        <w:numPr>
          <w:ilvl w:val="1"/>
          <w:numId w:val="6"/>
        </w:numPr>
        <w:rPr>
          <w:rFonts w:ascii="Trebuchet MS" w:hAnsi="Trebuchet MS"/>
          <w:b/>
          <w:color w:val="auto"/>
        </w:rPr>
      </w:pPr>
      <w:bookmarkStart w:id="35" w:name="_Toc156622286"/>
      <w:r w:rsidRPr="004D063D">
        <w:rPr>
          <w:rFonts w:ascii="Trebuchet MS" w:hAnsi="Trebuchet MS"/>
          <w:b/>
          <w:color w:val="auto"/>
        </w:rPr>
        <w:lastRenderedPageBreak/>
        <w:t xml:space="preserve">Process </w:t>
      </w:r>
      <w:r w:rsidR="004042BB" w:rsidRPr="004D063D">
        <w:rPr>
          <w:rFonts w:ascii="Trebuchet MS" w:hAnsi="Trebuchet MS"/>
          <w:b/>
          <w:color w:val="auto"/>
        </w:rPr>
        <w:t>Steps:</w:t>
      </w:r>
      <w:bookmarkEnd w:id="35"/>
    </w:p>
    <w:p w14:paraId="2F5B67A9" w14:textId="77777777" w:rsidR="004042BB" w:rsidRPr="008600F2" w:rsidRDefault="004042BB" w:rsidP="00B5114C">
      <w:pPr>
        <w:ind w:left="0"/>
        <w:rPr>
          <w:rFonts w:ascii="Trebuchet MS" w:hAnsi="Trebuchet MS"/>
        </w:rPr>
      </w:pPr>
    </w:p>
    <w:p w14:paraId="09360B85" w14:textId="74E6CE56" w:rsidR="006D77A3" w:rsidRPr="00DE76A1" w:rsidRDefault="006351BE" w:rsidP="00DE76A1">
      <w:pPr>
        <w:pStyle w:val="ListParagraph"/>
        <w:numPr>
          <w:ilvl w:val="0"/>
          <w:numId w:val="7"/>
        </w:numPr>
        <w:spacing w:line="360" w:lineRule="auto"/>
        <w:rPr>
          <w:rFonts w:ascii="Trebuchet MS" w:hAnsi="Trebuchet MS"/>
        </w:rPr>
      </w:pPr>
      <w:r w:rsidRPr="00DE76A1">
        <w:rPr>
          <w:rFonts w:ascii="Trebuchet MS" w:hAnsi="Trebuchet MS"/>
        </w:rPr>
        <w:t xml:space="preserve">Shipper’s system </w:t>
      </w:r>
      <w:r w:rsidR="00BF7A0F" w:rsidRPr="00DE76A1">
        <w:rPr>
          <w:rFonts w:ascii="Trebuchet MS" w:hAnsi="Trebuchet MS"/>
        </w:rPr>
        <w:t>will be</w:t>
      </w:r>
      <w:r w:rsidR="00CB6F77" w:rsidRPr="00DE76A1">
        <w:rPr>
          <w:rFonts w:ascii="Trebuchet MS" w:hAnsi="Trebuchet MS"/>
        </w:rPr>
        <w:t xml:space="preserve"> integrated with IW Express new system (L</w:t>
      </w:r>
      <w:r w:rsidR="000C56EF" w:rsidRPr="00DE76A1">
        <w:rPr>
          <w:rFonts w:ascii="Trebuchet MS" w:hAnsi="Trebuchet MS"/>
        </w:rPr>
        <w:t>ogistic</w:t>
      </w:r>
      <w:r w:rsidR="00754C27" w:rsidRPr="00DE76A1">
        <w:rPr>
          <w:rFonts w:ascii="Trebuchet MS" w:hAnsi="Trebuchet MS"/>
        </w:rPr>
        <w:t>s Management System</w:t>
      </w:r>
      <w:r w:rsidR="00CB6F77" w:rsidRPr="00DE76A1">
        <w:rPr>
          <w:rFonts w:ascii="Trebuchet MS" w:hAnsi="Trebuchet MS"/>
        </w:rPr>
        <w:t>) through B2B</w:t>
      </w:r>
      <w:r w:rsidR="00BF7A0F" w:rsidRPr="00DE76A1">
        <w:rPr>
          <w:rFonts w:ascii="Trebuchet MS" w:hAnsi="Trebuchet MS"/>
        </w:rPr>
        <w:t>.</w:t>
      </w:r>
      <w:r w:rsidR="00FE3C17" w:rsidRPr="00DE76A1">
        <w:rPr>
          <w:rFonts w:ascii="Trebuchet MS" w:hAnsi="Trebuchet MS"/>
        </w:rPr>
        <w:t xml:space="preserve"> Shippers will send Master Airway Bill / House </w:t>
      </w:r>
      <w:r w:rsidR="000C56EF" w:rsidRPr="00DE76A1">
        <w:rPr>
          <w:rFonts w:ascii="Trebuchet MS" w:hAnsi="Trebuchet MS"/>
        </w:rPr>
        <w:t xml:space="preserve">Airway bill details to </w:t>
      </w:r>
      <w:r w:rsidR="00754C27" w:rsidRPr="00DE76A1">
        <w:rPr>
          <w:rFonts w:ascii="Trebuchet MS" w:hAnsi="Trebuchet MS"/>
        </w:rPr>
        <w:t>IW express through integration</w:t>
      </w:r>
      <w:r w:rsidR="00D70601" w:rsidRPr="00DE76A1">
        <w:rPr>
          <w:rFonts w:ascii="Trebuchet MS" w:hAnsi="Trebuchet MS"/>
        </w:rPr>
        <w:t>.</w:t>
      </w:r>
    </w:p>
    <w:p w14:paraId="2A999234" w14:textId="63DE6FD7" w:rsidR="00D70601" w:rsidRPr="00DE76A1" w:rsidRDefault="00BD4BEF" w:rsidP="00DE76A1">
      <w:pPr>
        <w:pStyle w:val="ListParagraph"/>
        <w:numPr>
          <w:ilvl w:val="0"/>
          <w:numId w:val="7"/>
        </w:numPr>
        <w:spacing w:line="360" w:lineRule="auto"/>
        <w:rPr>
          <w:rFonts w:ascii="Trebuchet MS" w:hAnsi="Trebuchet MS"/>
        </w:rPr>
      </w:pPr>
      <w:r w:rsidRPr="00DE76A1">
        <w:rPr>
          <w:rFonts w:ascii="Trebuchet MS" w:hAnsi="Trebuchet MS"/>
        </w:rPr>
        <w:t>Shippers</w:t>
      </w:r>
      <w:r w:rsidR="00D70601" w:rsidRPr="00DE76A1">
        <w:rPr>
          <w:rFonts w:ascii="Trebuchet MS" w:hAnsi="Trebuchet MS"/>
        </w:rPr>
        <w:t xml:space="preserve"> </w:t>
      </w:r>
      <w:r w:rsidR="002045D8">
        <w:rPr>
          <w:rFonts w:ascii="Trebuchet MS" w:hAnsi="Trebuchet MS"/>
        </w:rPr>
        <w:t>need to</w:t>
      </w:r>
      <w:r w:rsidR="00D70601" w:rsidRPr="00DE76A1">
        <w:rPr>
          <w:rFonts w:ascii="Trebuchet MS" w:hAnsi="Trebuchet MS"/>
        </w:rPr>
        <w:t xml:space="preserve"> send </w:t>
      </w:r>
      <w:r w:rsidR="00B53142" w:rsidRPr="00DE76A1">
        <w:rPr>
          <w:rFonts w:ascii="Trebuchet MS" w:hAnsi="Trebuchet MS"/>
        </w:rPr>
        <w:t xml:space="preserve">Manifest, </w:t>
      </w:r>
      <w:r w:rsidR="00D70601" w:rsidRPr="00DE76A1">
        <w:rPr>
          <w:rFonts w:ascii="Trebuchet MS" w:hAnsi="Trebuchet MS"/>
        </w:rPr>
        <w:t xml:space="preserve">invoice and </w:t>
      </w:r>
      <w:r w:rsidR="00513DAB" w:rsidRPr="00DE76A1">
        <w:rPr>
          <w:rFonts w:ascii="Trebuchet MS" w:hAnsi="Trebuchet MS"/>
        </w:rPr>
        <w:t>photos</w:t>
      </w:r>
      <w:r w:rsidR="00D70601" w:rsidRPr="00DE76A1">
        <w:rPr>
          <w:rFonts w:ascii="Trebuchet MS" w:hAnsi="Trebuchet MS"/>
        </w:rPr>
        <w:t xml:space="preserve"> of the consignments </w:t>
      </w:r>
      <w:r w:rsidR="00501E7B" w:rsidRPr="00DE76A1">
        <w:rPr>
          <w:rFonts w:ascii="Trebuchet MS" w:hAnsi="Trebuchet MS"/>
        </w:rPr>
        <w:t xml:space="preserve">to </w:t>
      </w:r>
      <w:r w:rsidR="00E45855" w:rsidRPr="00DE76A1">
        <w:rPr>
          <w:rFonts w:ascii="Trebuchet MS" w:hAnsi="Trebuchet MS"/>
        </w:rPr>
        <w:t xml:space="preserve">IW express LMS system through API or they can send in offline and the same can be uploaded into </w:t>
      </w:r>
      <w:r w:rsidR="00D140F3" w:rsidRPr="00DE76A1">
        <w:rPr>
          <w:rFonts w:ascii="Trebuchet MS" w:hAnsi="Trebuchet MS"/>
        </w:rPr>
        <w:t>LMS as a single or bulk.</w:t>
      </w:r>
      <w:r w:rsidR="00DD0E5F">
        <w:rPr>
          <w:rFonts w:ascii="Trebuchet MS" w:hAnsi="Trebuchet MS"/>
        </w:rPr>
        <w:t xml:space="preserve"> If there are any changes in Manifest, Shipper sends updated Manifest and </w:t>
      </w:r>
      <w:r w:rsidR="008F19A0">
        <w:rPr>
          <w:rFonts w:ascii="Trebuchet MS" w:hAnsi="Trebuchet MS"/>
        </w:rPr>
        <w:t>based on the</w:t>
      </w:r>
      <w:r w:rsidR="00596FDC">
        <w:rPr>
          <w:rFonts w:ascii="Trebuchet MS" w:hAnsi="Trebuchet MS"/>
        </w:rPr>
        <w:t xml:space="preserve"> updated manifest, </w:t>
      </w:r>
      <w:r w:rsidR="00327694">
        <w:rPr>
          <w:rFonts w:ascii="Trebuchet MS" w:hAnsi="Trebuchet MS"/>
        </w:rPr>
        <w:t>details of Consol,</w:t>
      </w:r>
      <w:r w:rsidR="00870FC4">
        <w:rPr>
          <w:rFonts w:ascii="Trebuchet MS" w:hAnsi="Trebuchet MS"/>
        </w:rPr>
        <w:t xml:space="preserve"> </w:t>
      </w:r>
      <w:r w:rsidR="009F6313">
        <w:rPr>
          <w:rFonts w:ascii="Trebuchet MS" w:hAnsi="Trebuchet MS"/>
        </w:rPr>
        <w:t xml:space="preserve">bonded template, </w:t>
      </w:r>
      <w:r w:rsidR="00870FC4">
        <w:rPr>
          <w:rFonts w:ascii="Trebuchet MS" w:hAnsi="Trebuchet MS"/>
        </w:rPr>
        <w:t>CCR template need to be changed automatically.</w:t>
      </w:r>
    </w:p>
    <w:p w14:paraId="69E4183D" w14:textId="3A9CA511" w:rsidR="00754C27" w:rsidRPr="00DE76A1" w:rsidRDefault="00BD4BEF" w:rsidP="00DE76A1">
      <w:pPr>
        <w:pStyle w:val="ListParagraph"/>
        <w:numPr>
          <w:ilvl w:val="0"/>
          <w:numId w:val="7"/>
        </w:numPr>
        <w:spacing w:line="360" w:lineRule="auto"/>
        <w:rPr>
          <w:rFonts w:ascii="Trebuchet MS" w:hAnsi="Trebuchet MS"/>
        </w:rPr>
      </w:pPr>
      <w:r w:rsidRPr="00DE76A1">
        <w:rPr>
          <w:rFonts w:ascii="Trebuchet MS" w:hAnsi="Trebuchet MS"/>
        </w:rPr>
        <w:t>The system</w:t>
      </w:r>
      <w:r w:rsidR="00D140F3" w:rsidRPr="00DE76A1">
        <w:rPr>
          <w:rFonts w:ascii="Trebuchet MS" w:hAnsi="Trebuchet MS"/>
        </w:rPr>
        <w:t xml:space="preserve"> will determine HS codes of the consignments automatically based on HS Codes of each product group</w:t>
      </w:r>
      <w:r w:rsidR="00EC733D" w:rsidRPr="00DE76A1">
        <w:rPr>
          <w:rFonts w:ascii="Trebuchet MS" w:hAnsi="Trebuchet MS"/>
        </w:rPr>
        <w:t xml:space="preserve"> </w:t>
      </w:r>
      <w:r w:rsidR="00752060">
        <w:rPr>
          <w:rFonts w:ascii="Trebuchet MS" w:hAnsi="Trebuchet MS"/>
        </w:rPr>
        <w:t>as per Origin manifest</w:t>
      </w:r>
      <w:r w:rsidR="00EC733D" w:rsidRPr="00DE76A1">
        <w:rPr>
          <w:rFonts w:ascii="Trebuchet MS" w:hAnsi="Trebuchet MS"/>
        </w:rPr>
        <w:t>. HS Codes can be editable</w:t>
      </w:r>
      <w:r w:rsidR="00035FA1">
        <w:rPr>
          <w:rFonts w:ascii="Trebuchet MS" w:hAnsi="Trebuchet MS"/>
        </w:rPr>
        <w:t>.</w:t>
      </w:r>
    </w:p>
    <w:p w14:paraId="17E80295" w14:textId="32CAF8FC" w:rsidR="00514990" w:rsidRPr="00303DE5" w:rsidRDefault="00126B1C" w:rsidP="00210ABD">
      <w:pPr>
        <w:pStyle w:val="ListParagraph"/>
        <w:numPr>
          <w:ilvl w:val="0"/>
          <w:numId w:val="7"/>
        </w:numPr>
        <w:spacing w:line="360" w:lineRule="auto"/>
        <w:rPr>
          <w:rFonts w:ascii="Trebuchet MS" w:hAnsi="Trebuchet MS"/>
        </w:rPr>
      </w:pPr>
      <w:r w:rsidRPr="00303DE5">
        <w:rPr>
          <w:rFonts w:ascii="Trebuchet MS" w:hAnsi="Trebuchet MS"/>
        </w:rPr>
        <w:t xml:space="preserve">Consolidated Manifest/ Bonded Manifest need to be prepared automatically based on </w:t>
      </w:r>
      <w:r w:rsidR="00B53142" w:rsidRPr="00303DE5">
        <w:rPr>
          <w:rFonts w:ascii="Trebuchet MS" w:hAnsi="Trebuchet MS"/>
        </w:rPr>
        <w:t>Consignment details shared by Customers.</w:t>
      </w:r>
      <w:r w:rsidR="00514990" w:rsidRPr="00303DE5">
        <w:rPr>
          <w:rFonts w:ascii="Trebuchet MS" w:hAnsi="Trebuchet MS"/>
          <w:color w:val="auto"/>
        </w:rPr>
        <w:t xml:space="preserve"> </w:t>
      </w:r>
      <w:r w:rsidR="00AE739A" w:rsidRPr="00303DE5">
        <w:rPr>
          <w:rFonts w:ascii="Trebuchet MS" w:hAnsi="Trebuchet MS"/>
          <w:color w:val="auto"/>
        </w:rPr>
        <w:t>C</w:t>
      </w:r>
      <w:r w:rsidR="00AE739A" w:rsidRPr="00303DE5">
        <w:rPr>
          <w:rFonts w:ascii="Trebuchet MS" w:hAnsi="Trebuchet MS"/>
          <w:color w:val="auto"/>
        </w:rPr>
        <w:t xml:space="preserve">ustomer should </w:t>
      </w:r>
      <w:r w:rsidR="00BD4BEF" w:rsidRPr="00303DE5">
        <w:rPr>
          <w:rFonts w:ascii="Trebuchet MS" w:hAnsi="Trebuchet MS"/>
          <w:color w:val="auto"/>
        </w:rPr>
        <w:t>fill in</w:t>
      </w:r>
      <w:r w:rsidR="00AE739A" w:rsidRPr="00303DE5">
        <w:rPr>
          <w:rFonts w:ascii="Trebuchet MS" w:hAnsi="Trebuchet MS"/>
          <w:color w:val="auto"/>
        </w:rPr>
        <w:t xml:space="preserve"> the </w:t>
      </w:r>
      <w:r w:rsidR="00AE739A" w:rsidRPr="00303DE5">
        <w:rPr>
          <w:rFonts w:ascii="Trebuchet MS" w:hAnsi="Trebuchet MS"/>
          <w:color w:val="auto"/>
          <w:u w:val="single"/>
        </w:rPr>
        <w:t>origin manifest</w:t>
      </w:r>
      <w:r w:rsidR="00AE739A" w:rsidRPr="00303DE5">
        <w:rPr>
          <w:rFonts w:ascii="Trebuchet MS" w:hAnsi="Trebuchet MS"/>
          <w:color w:val="auto"/>
        </w:rPr>
        <w:t xml:space="preserve"> with the below requirements so </w:t>
      </w:r>
      <w:r w:rsidR="00303DE5" w:rsidRPr="00303DE5">
        <w:rPr>
          <w:rFonts w:ascii="Trebuchet MS" w:hAnsi="Trebuchet MS"/>
          <w:color w:val="auto"/>
        </w:rPr>
        <w:t>that</w:t>
      </w:r>
      <w:r w:rsidR="00AE739A" w:rsidRPr="00303DE5">
        <w:rPr>
          <w:rFonts w:ascii="Trebuchet MS" w:hAnsi="Trebuchet MS"/>
          <w:color w:val="auto"/>
        </w:rPr>
        <w:t xml:space="preserve"> it will automatically fill the consolidation manifest template, the bonded template, and the CCR template</w:t>
      </w:r>
      <w:r w:rsidR="00303DE5" w:rsidRPr="00303DE5">
        <w:rPr>
          <w:rFonts w:ascii="Trebuchet MS" w:hAnsi="Trebuchet MS"/>
          <w:color w:val="auto"/>
        </w:rPr>
        <w:t xml:space="preserve">. </w:t>
      </w:r>
      <w:r w:rsidR="00514990" w:rsidRPr="00303DE5">
        <w:rPr>
          <w:rFonts w:ascii="Trebuchet MS" w:hAnsi="Trebuchet MS"/>
        </w:rPr>
        <w:t xml:space="preserve">Consolidation Manifest includes </w:t>
      </w:r>
      <w:r w:rsidR="00BD4BEF" w:rsidRPr="00303DE5">
        <w:rPr>
          <w:rFonts w:ascii="Trebuchet MS" w:hAnsi="Trebuchet MS"/>
        </w:rPr>
        <w:t>the</w:t>
      </w:r>
      <w:r w:rsidR="00514990" w:rsidRPr="00303DE5">
        <w:rPr>
          <w:rFonts w:ascii="Trebuchet MS" w:hAnsi="Trebuchet MS"/>
        </w:rPr>
        <w:t xml:space="preserve"> fields</w:t>
      </w:r>
      <w:r w:rsidR="005E1D04">
        <w:rPr>
          <w:rFonts w:ascii="Trebuchet MS" w:hAnsi="Trebuchet MS"/>
        </w:rPr>
        <w:t xml:space="preserve"> which are sent by Customer in Origin Manifest.</w:t>
      </w:r>
    </w:p>
    <w:p w14:paraId="760BF2AC" w14:textId="77777777" w:rsidR="00BB1F92" w:rsidRPr="00DE76A1" w:rsidRDefault="00BB1F92" w:rsidP="00DE76A1">
      <w:pPr>
        <w:pStyle w:val="ListParagraph"/>
        <w:numPr>
          <w:ilvl w:val="0"/>
          <w:numId w:val="35"/>
        </w:numPr>
        <w:spacing w:line="360" w:lineRule="auto"/>
        <w:ind w:left="1080"/>
        <w:rPr>
          <w:rFonts w:ascii="Trebuchet MS" w:hAnsi="Trebuchet MS"/>
        </w:rPr>
      </w:pPr>
      <w:r w:rsidRPr="00DE76A1">
        <w:rPr>
          <w:rFonts w:ascii="Trebuchet MS" w:hAnsi="Trebuchet MS" w:cstheme="majorBidi"/>
          <w:lang w:val="en-GB"/>
        </w:rPr>
        <w:t>HAWB</w:t>
      </w:r>
    </w:p>
    <w:p w14:paraId="769A14EA" w14:textId="317F271B" w:rsidR="00BB1F92" w:rsidRPr="00DE76A1" w:rsidRDefault="00BB1F92" w:rsidP="00DE76A1">
      <w:pPr>
        <w:pStyle w:val="ListParagraph"/>
        <w:numPr>
          <w:ilvl w:val="0"/>
          <w:numId w:val="35"/>
        </w:numPr>
        <w:spacing w:line="360" w:lineRule="auto"/>
        <w:ind w:left="1080"/>
        <w:rPr>
          <w:rFonts w:ascii="Trebuchet MS" w:hAnsi="Trebuchet MS"/>
        </w:rPr>
      </w:pPr>
      <w:r w:rsidRPr="00DE76A1">
        <w:rPr>
          <w:rFonts w:ascii="Trebuchet MS" w:hAnsi="Trebuchet MS" w:cstheme="majorBidi"/>
          <w:lang w:val="en-GB"/>
        </w:rPr>
        <w:t xml:space="preserve">Origin </w:t>
      </w:r>
    </w:p>
    <w:p w14:paraId="496CB918" w14:textId="77777777" w:rsidR="00BB1F92" w:rsidRPr="00DE76A1" w:rsidRDefault="00BB1F92" w:rsidP="00DE76A1">
      <w:pPr>
        <w:pStyle w:val="ListParagraph"/>
        <w:numPr>
          <w:ilvl w:val="0"/>
          <w:numId w:val="35"/>
        </w:numPr>
        <w:spacing w:line="360" w:lineRule="auto"/>
        <w:ind w:left="1080"/>
        <w:rPr>
          <w:rFonts w:ascii="Trebuchet MS" w:hAnsi="Trebuchet MS"/>
        </w:rPr>
      </w:pPr>
      <w:r w:rsidRPr="00DE76A1">
        <w:rPr>
          <w:rFonts w:ascii="Trebuchet MS" w:hAnsi="Trebuchet MS" w:cstheme="majorBidi"/>
          <w:lang w:val="en-GB"/>
        </w:rPr>
        <w:t>Origin Code</w:t>
      </w:r>
    </w:p>
    <w:p w14:paraId="61A5837C" w14:textId="77777777" w:rsidR="00BB1F92" w:rsidRPr="00DE76A1" w:rsidRDefault="00BB1F92" w:rsidP="00DE76A1">
      <w:pPr>
        <w:pStyle w:val="ListParagraph"/>
        <w:numPr>
          <w:ilvl w:val="0"/>
          <w:numId w:val="35"/>
        </w:numPr>
        <w:spacing w:line="360" w:lineRule="auto"/>
        <w:ind w:left="1080"/>
        <w:rPr>
          <w:rFonts w:ascii="Trebuchet MS" w:hAnsi="Trebuchet MS"/>
        </w:rPr>
      </w:pPr>
      <w:r w:rsidRPr="00DE76A1">
        <w:rPr>
          <w:rFonts w:ascii="Trebuchet MS" w:hAnsi="Trebuchet MS" w:cstheme="majorBidi"/>
          <w:lang w:val="en-GB"/>
        </w:rPr>
        <w:t>Shipper Name</w:t>
      </w:r>
    </w:p>
    <w:p w14:paraId="5CA6D3FB" w14:textId="77777777" w:rsidR="00BB1F92" w:rsidRPr="00DE76A1" w:rsidRDefault="00BB1F92" w:rsidP="00DE76A1">
      <w:pPr>
        <w:pStyle w:val="ListParagraph"/>
        <w:numPr>
          <w:ilvl w:val="0"/>
          <w:numId w:val="35"/>
        </w:numPr>
        <w:spacing w:line="360" w:lineRule="auto"/>
        <w:ind w:left="1080"/>
        <w:rPr>
          <w:rFonts w:ascii="Trebuchet MS" w:hAnsi="Trebuchet MS"/>
        </w:rPr>
      </w:pPr>
      <w:r w:rsidRPr="00DE76A1">
        <w:rPr>
          <w:rFonts w:ascii="Trebuchet MS" w:hAnsi="Trebuchet MS" w:cstheme="majorBidi"/>
          <w:lang w:val="en-GB"/>
        </w:rPr>
        <w:t>Weight</w:t>
      </w:r>
    </w:p>
    <w:p w14:paraId="46EFF087" w14:textId="77777777" w:rsidR="00BB1F92" w:rsidRPr="00DE76A1" w:rsidRDefault="00BB1F92" w:rsidP="00DE76A1">
      <w:pPr>
        <w:pStyle w:val="ListParagraph"/>
        <w:numPr>
          <w:ilvl w:val="0"/>
          <w:numId w:val="35"/>
        </w:numPr>
        <w:spacing w:line="360" w:lineRule="auto"/>
        <w:ind w:left="1080"/>
        <w:rPr>
          <w:rFonts w:ascii="Trebuchet MS" w:hAnsi="Trebuchet MS"/>
        </w:rPr>
      </w:pPr>
      <w:r w:rsidRPr="00DE76A1">
        <w:rPr>
          <w:rFonts w:ascii="Trebuchet MS" w:hAnsi="Trebuchet MS" w:cstheme="majorBidi"/>
          <w:lang w:val="en-GB"/>
        </w:rPr>
        <w:t xml:space="preserve">PCS </w:t>
      </w:r>
    </w:p>
    <w:p w14:paraId="48E7307A" w14:textId="77777777" w:rsidR="00BB1F92" w:rsidRPr="00DE76A1" w:rsidRDefault="00BB1F92" w:rsidP="00DE76A1">
      <w:pPr>
        <w:pStyle w:val="ListParagraph"/>
        <w:numPr>
          <w:ilvl w:val="0"/>
          <w:numId w:val="35"/>
        </w:numPr>
        <w:spacing w:line="360" w:lineRule="auto"/>
        <w:ind w:left="1080"/>
        <w:rPr>
          <w:rFonts w:ascii="Trebuchet MS" w:hAnsi="Trebuchet MS"/>
        </w:rPr>
      </w:pPr>
      <w:r w:rsidRPr="00DE76A1">
        <w:rPr>
          <w:rFonts w:ascii="Trebuchet MS" w:hAnsi="Trebuchet MS" w:cstheme="majorBidi"/>
          <w:lang w:val="en-GB"/>
        </w:rPr>
        <w:t>Description</w:t>
      </w:r>
    </w:p>
    <w:p w14:paraId="45729E12" w14:textId="77777777" w:rsidR="00BB1F92" w:rsidRPr="00DE76A1" w:rsidRDefault="00BB1F92" w:rsidP="00DE76A1">
      <w:pPr>
        <w:pStyle w:val="ListParagraph"/>
        <w:numPr>
          <w:ilvl w:val="0"/>
          <w:numId w:val="35"/>
        </w:numPr>
        <w:spacing w:line="360" w:lineRule="auto"/>
        <w:ind w:left="1080"/>
        <w:rPr>
          <w:rFonts w:ascii="Trebuchet MS" w:hAnsi="Trebuchet MS"/>
        </w:rPr>
      </w:pPr>
      <w:r w:rsidRPr="00DE76A1">
        <w:rPr>
          <w:rFonts w:ascii="Trebuchet MS" w:hAnsi="Trebuchet MS" w:cstheme="majorBidi"/>
          <w:lang w:val="en-GB"/>
        </w:rPr>
        <w:t>Consignee</w:t>
      </w:r>
    </w:p>
    <w:p w14:paraId="68DC2BF9" w14:textId="77777777" w:rsidR="00BB1F92" w:rsidRPr="00DE76A1" w:rsidRDefault="00BB1F92" w:rsidP="00DE76A1">
      <w:pPr>
        <w:pStyle w:val="ListParagraph"/>
        <w:numPr>
          <w:ilvl w:val="0"/>
          <w:numId w:val="35"/>
        </w:numPr>
        <w:spacing w:line="360" w:lineRule="auto"/>
        <w:ind w:left="1080"/>
        <w:rPr>
          <w:rFonts w:ascii="Trebuchet MS" w:hAnsi="Trebuchet MS"/>
        </w:rPr>
      </w:pPr>
      <w:r w:rsidRPr="00DE76A1">
        <w:rPr>
          <w:rFonts w:ascii="Trebuchet MS" w:hAnsi="Trebuchet MS" w:cstheme="majorBidi"/>
          <w:lang w:val="en-GB"/>
        </w:rPr>
        <w:t>Currency</w:t>
      </w:r>
    </w:p>
    <w:p w14:paraId="7DC90ADC" w14:textId="77777777" w:rsidR="00BB1F92" w:rsidRPr="00E2021E" w:rsidRDefault="00BB1F92" w:rsidP="00DE76A1">
      <w:pPr>
        <w:pStyle w:val="ListParagraph"/>
        <w:numPr>
          <w:ilvl w:val="0"/>
          <w:numId w:val="35"/>
        </w:numPr>
        <w:spacing w:line="360" w:lineRule="auto"/>
        <w:ind w:left="1080"/>
        <w:rPr>
          <w:rFonts w:ascii="Trebuchet MS" w:hAnsi="Trebuchet MS"/>
        </w:rPr>
      </w:pPr>
      <w:r w:rsidRPr="00DE76A1">
        <w:rPr>
          <w:rFonts w:ascii="Trebuchet MS" w:hAnsi="Trebuchet MS" w:cstheme="majorBidi"/>
          <w:lang w:val="en-GB"/>
        </w:rPr>
        <w:t>Value</w:t>
      </w:r>
    </w:p>
    <w:p w14:paraId="3CA27DEB" w14:textId="1E951256" w:rsidR="00E2021E" w:rsidRPr="001B5E6F" w:rsidRDefault="00E2021E" w:rsidP="00DE76A1">
      <w:pPr>
        <w:pStyle w:val="ListParagraph"/>
        <w:numPr>
          <w:ilvl w:val="0"/>
          <w:numId w:val="35"/>
        </w:numPr>
        <w:spacing w:line="360" w:lineRule="auto"/>
        <w:ind w:left="1080"/>
        <w:rPr>
          <w:rFonts w:ascii="Trebuchet MS" w:hAnsi="Trebuchet MS"/>
        </w:rPr>
      </w:pPr>
      <w:r>
        <w:rPr>
          <w:rFonts w:ascii="Trebuchet MS" w:hAnsi="Trebuchet MS" w:cstheme="majorBidi"/>
          <w:lang w:val="en-GB"/>
        </w:rPr>
        <w:t>Customs KD</w:t>
      </w:r>
      <w:r w:rsidR="00D328BD">
        <w:rPr>
          <w:rFonts w:ascii="Trebuchet MS" w:hAnsi="Trebuchet MS" w:cstheme="majorBidi"/>
          <w:lang w:val="en-GB"/>
        </w:rPr>
        <w:t xml:space="preserve"> = Convert to KD</w:t>
      </w:r>
    </w:p>
    <w:p w14:paraId="05CD8F9A" w14:textId="4A5AEBDF" w:rsidR="001B5E6F" w:rsidRPr="00477F32" w:rsidRDefault="001B5E6F" w:rsidP="00DE76A1">
      <w:pPr>
        <w:pStyle w:val="ListParagraph"/>
        <w:numPr>
          <w:ilvl w:val="0"/>
          <w:numId w:val="35"/>
        </w:numPr>
        <w:spacing w:line="360" w:lineRule="auto"/>
        <w:ind w:left="1080"/>
        <w:rPr>
          <w:rFonts w:ascii="Trebuchet MS" w:hAnsi="Trebuchet MS"/>
        </w:rPr>
      </w:pPr>
      <w:r>
        <w:rPr>
          <w:rFonts w:ascii="Trebuchet MS" w:hAnsi="Trebuchet MS" w:cstheme="majorBidi"/>
          <w:lang w:val="en-GB"/>
        </w:rPr>
        <w:t>IATA charges based on Schedule</w:t>
      </w:r>
      <w:r w:rsidR="00477F32">
        <w:rPr>
          <w:rFonts w:ascii="Trebuchet MS" w:hAnsi="Trebuchet MS" w:cstheme="majorBidi"/>
          <w:lang w:val="en-GB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978"/>
        <w:gridCol w:w="2937"/>
        <w:gridCol w:w="2918"/>
      </w:tblGrid>
      <w:tr w:rsidR="007E63B0" w14:paraId="590F2891" w14:textId="77777777" w:rsidTr="00757087">
        <w:tc>
          <w:tcPr>
            <w:tcW w:w="2978" w:type="dxa"/>
          </w:tcPr>
          <w:p w14:paraId="67D9552A" w14:textId="0A3BD3F0" w:rsidR="007E63B0" w:rsidRDefault="008F2145" w:rsidP="00477F32">
            <w:pPr>
              <w:pStyle w:val="ListParagraph"/>
              <w:spacing w:line="360" w:lineRule="auto"/>
              <w:ind w:left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Origin</w:t>
            </w:r>
          </w:p>
        </w:tc>
        <w:tc>
          <w:tcPr>
            <w:tcW w:w="2937" w:type="dxa"/>
          </w:tcPr>
          <w:p w14:paraId="17A50D98" w14:textId="76F71643" w:rsidR="007E63B0" w:rsidRDefault="008A307A" w:rsidP="00477F32">
            <w:pPr>
              <w:pStyle w:val="ListParagraph"/>
              <w:spacing w:line="360" w:lineRule="auto"/>
              <w:ind w:left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Origin Code</w:t>
            </w:r>
          </w:p>
        </w:tc>
        <w:tc>
          <w:tcPr>
            <w:tcW w:w="2918" w:type="dxa"/>
          </w:tcPr>
          <w:p w14:paraId="320731D3" w14:textId="666FFFF5" w:rsidR="007E63B0" w:rsidRDefault="008A307A" w:rsidP="00477F32">
            <w:pPr>
              <w:pStyle w:val="ListParagraph"/>
              <w:spacing w:line="360" w:lineRule="auto"/>
              <w:ind w:left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IATA KD</w:t>
            </w:r>
          </w:p>
        </w:tc>
      </w:tr>
      <w:tr w:rsidR="00C616D6" w14:paraId="3AFD0022" w14:textId="77777777" w:rsidTr="00757087">
        <w:tc>
          <w:tcPr>
            <w:tcW w:w="2978" w:type="dxa"/>
          </w:tcPr>
          <w:p w14:paraId="3594365E" w14:textId="655EA6F1" w:rsidR="00C616D6" w:rsidRDefault="00C616D6" w:rsidP="00C616D6">
            <w:pPr>
              <w:pStyle w:val="ListParagraph"/>
              <w:spacing w:line="360" w:lineRule="auto"/>
              <w:ind w:left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SZX/CAN</w:t>
            </w:r>
          </w:p>
        </w:tc>
        <w:tc>
          <w:tcPr>
            <w:tcW w:w="2937" w:type="dxa"/>
          </w:tcPr>
          <w:p w14:paraId="11F67903" w14:textId="5A759D7F" w:rsidR="00C616D6" w:rsidRDefault="00C616D6" w:rsidP="00C616D6">
            <w:pPr>
              <w:pStyle w:val="ListParagraph"/>
              <w:spacing w:line="360" w:lineRule="auto"/>
              <w:ind w:left="0"/>
              <w:rPr>
                <w:rFonts w:ascii="Trebuchet MS" w:hAnsi="Trebuchet MS"/>
              </w:rPr>
            </w:pPr>
            <w:r w:rsidRPr="00C616D6">
              <w:rPr>
                <w:rFonts w:ascii="Trebuchet MS" w:hAnsi="Trebuchet MS"/>
              </w:rPr>
              <w:t>CN</w:t>
            </w:r>
          </w:p>
        </w:tc>
        <w:tc>
          <w:tcPr>
            <w:tcW w:w="2918" w:type="dxa"/>
          </w:tcPr>
          <w:p w14:paraId="378D18CB" w14:textId="433F53ED" w:rsidR="00C616D6" w:rsidRDefault="00C616D6" w:rsidP="00C616D6">
            <w:pPr>
              <w:pStyle w:val="ListParagraph"/>
              <w:spacing w:line="360" w:lineRule="auto"/>
              <w:ind w:left="0"/>
              <w:rPr>
                <w:rFonts w:ascii="Trebuchet MS" w:hAnsi="Trebuchet MS"/>
              </w:rPr>
            </w:pPr>
            <w:r w:rsidRPr="00C616D6">
              <w:rPr>
                <w:rFonts w:ascii="Trebuchet MS" w:hAnsi="Trebuchet MS"/>
              </w:rPr>
              <w:t>15</w:t>
            </w:r>
          </w:p>
        </w:tc>
      </w:tr>
      <w:tr w:rsidR="00C616D6" w14:paraId="02034AB5" w14:textId="77777777" w:rsidTr="00757087">
        <w:tc>
          <w:tcPr>
            <w:tcW w:w="2978" w:type="dxa"/>
          </w:tcPr>
          <w:p w14:paraId="16FAF0C5" w14:textId="3E8D0D2E" w:rsidR="00C616D6" w:rsidRDefault="00C616D6" w:rsidP="00C616D6">
            <w:pPr>
              <w:pStyle w:val="ListParagraph"/>
              <w:spacing w:line="360" w:lineRule="auto"/>
              <w:ind w:left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IST</w:t>
            </w:r>
          </w:p>
        </w:tc>
        <w:tc>
          <w:tcPr>
            <w:tcW w:w="2937" w:type="dxa"/>
          </w:tcPr>
          <w:p w14:paraId="33F375EE" w14:textId="6D27F9E2" w:rsidR="00C616D6" w:rsidRDefault="00C616D6" w:rsidP="00C616D6">
            <w:pPr>
              <w:pStyle w:val="ListParagraph"/>
              <w:spacing w:line="360" w:lineRule="auto"/>
              <w:ind w:left="0"/>
              <w:rPr>
                <w:rFonts w:ascii="Trebuchet MS" w:hAnsi="Trebuchet MS"/>
              </w:rPr>
            </w:pPr>
            <w:r w:rsidRPr="00C616D6">
              <w:rPr>
                <w:rFonts w:ascii="Trebuchet MS" w:hAnsi="Trebuchet MS"/>
              </w:rPr>
              <w:t>TR</w:t>
            </w:r>
          </w:p>
        </w:tc>
        <w:tc>
          <w:tcPr>
            <w:tcW w:w="2918" w:type="dxa"/>
          </w:tcPr>
          <w:p w14:paraId="1E00066D" w14:textId="6F837799" w:rsidR="00C616D6" w:rsidRDefault="00C616D6" w:rsidP="00C616D6">
            <w:pPr>
              <w:pStyle w:val="ListParagraph"/>
              <w:spacing w:line="360" w:lineRule="auto"/>
              <w:ind w:left="0"/>
              <w:rPr>
                <w:rFonts w:ascii="Trebuchet MS" w:hAnsi="Trebuchet MS"/>
              </w:rPr>
            </w:pPr>
            <w:r w:rsidRPr="00C616D6">
              <w:rPr>
                <w:rFonts w:ascii="Trebuchet MS" w:hAnsi="Trebuchet MS"/>
              </w:rPr>
              <w:t>25</w:t>
            </w:r>
          </w:p>
        </w:tc>
      </w:tr>
      <w:tr w:rsidR="00C616D6" w14:paraId="100BCD30" w14:textId="77777777" w:rsidTr="00757087">
        <w:tc>
          <w:tcPr>
            <w:tcW w:w="2978" w:type="dxa"/>
          </w:tcPr>
          <w:p w14:paraId="5355C3B1" w14:textId="346AD764" w:rsidR="00C616D6" w:rsidRDefault="00C616D6" w:rsidP="00C616D6">
            <w:pPr>
              <w:pStyle w:val="ListParagraph"/>
              <w:spacing w:line="360" w:lineRule="auto"/>
              <w:ind w:left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JFK</w:t>
            </w:r>
          </w:p>
        </w:tc>
        <w:tc>
          <w:tcPr>
            <w:tcW w:w="2937" w:type="dxa"/>
          </w:tcPr>
          <w:p w14:paraId="1C413126" w14:textId="31AA50C2" w:rsidR="00C616D6" w:rsidRDefault="00C616D6" w:rsidP="00C616D6">
            <w:pPr>
              <w:pStyle w:val="ListParagraph"/>
              <w:spacing w:line="360" w:lineRule="auto"/>
              <w:ind w:left="0"/>
              <w:rPr>
                <w:rFonts w:ascii="Trebuchet MS" w:hAnsi="Trebuchet MS"/>
              </w:rPr>
            </w:pPr>
            <w:r w:rsidRPr="00C616D6">
              <w:rPr>
                <w:rFonts w:ascii="Trebuchet MS" w:hAnsi="Trebuchet MS"/>
              </w:rPr>
              <w:t>US</w:t>
            </w:r>
          </w:p>
        </w:tc>
        <w:tc>
          <w:tcPr>
            <w:tcW w:w="2918" w:type="dxa"/>
          </w:tcPr>
          <w:p w14:paraId="0C07531A" w14:textId="21901F58" w:rsidR="00C616D6" w:rsidRDefault="00C616D6" w:rsidP="00C616D6">
            <w:pPr>
              <w:pStyle w:val="ListParagraph"/>
              <w:spacing w:line="360" w:lineRule="auto"/>
              <w:ind w:left="0"/>
              <w:rPr>
                <w:rFonts w:ascii="Trebuchet MS" w:hAnsi="Trebuchet MS"/>
              </w:rPr>
            </w:pPr>
            <w:r w:rsidRPr="00C616D6">
              <w:rPr>
                <w:rFonts w:ascii="Trebuchet MS" w:hAnsi="Trebuchet MS"/>
              </w:rPr>
              <w:t>30</w:t>
            </w:r>
          </w:p>
        </w:tc>
      </w:tr>
      <w:tr w:rsidR="00C616D6" w14:paraId="1CD8DAAF" w14:textId="77777777" w:rsidTr="00757087">
        <w:tc>
          <w:tcPr>
            <w:tcW w:w="2978" w:type="dxa"/>
          </w:tcPr>
          <w:p w14:paraId="2FCB5B84" w14:textId="2DF5EA4C" w:rsidR="00C616D6" w:rsidRDefault="00C616D6" w:rsidP="00C616D6">
            <w:pPr>
              <w:pStyle w:val="ListParagraph"/>
              <w:spacing w:line="360" w:lineRule="auto"/>
              <w:ind w:left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LHR</w:t>
            </w:r>
          </w:p>
        </w:tc>
        <w:tc>
          <w:tcPr>
            <w:tcW w:w="2937" w:type="dxa"/>
          </w:tcPr>
          <w:p w14:paraId="2782AFD2" w14:textId="6DE8ED7A" w:rsidR="00C616D6" w:rsidRDefault="00C616D6" w:rsidP="00C616D6">
            <w:pPr>
              <w:pStyle w:val="ListParagraph"/>
              <w:spacing w:line="360" w:lineRule="auto"/>
              <w:ind w:left="0"/>
              <w:rPr>
                <w:rFonts w:ascii="Trebuchet MS" w:hAnsi="Trebuchet MS"/>
              </w:rPr>
            </w:pPr>
            <w:r w:rsidRPr="00C616D6">
              <w:rPr>
                <w:rFonts w:ascii="Trebuchet MS" w:hAnsi="Trebuchet MS"/>
              </w:rPr>
              <w:t>GP</w:t>
            </w:r>
          </w:p>
        </w:tc>
        <w:tc>
          <w:tcPr>
            <w:tcW w:w="2918" w:type="dxa"/>
          </w:tcPr>
          <w:p w14:paraId="5B9FCF19" w14:textId="310F4910" w:rsidR="00C616D6" w:rsidRDefault="00C616D6" w:rsidP="00C616D6">
            <w:pPr>
              <w:pStyle w:val="ListParagraph"/>
              <w:spacing w:line="360" w:lineRule="auto"/>
              <w:ind w:left="0"/>
              <w:rPr>
                <w:rFonts w:ascii="Trebuchet MS" w:hAnsi="Trebuchet MS"/>
              </w:rPr>
            </w:pPr>
            <w:r w:rsidRPr="00C616D6">
              <w:rPr>
                <w:rFonts w:ascii="Trebuchet MS" w:hAnsi="Trebuchet MS"/>
              </w:rPr>
              <w:t>25</w:t>
            </w:r>
          </w:p>
        </w:tc>
      </w:tr>
      <w:tr w:rsidR="00C616D6" w14:paraId="14A47A11" w14:textId="77777777" w:rsidTr="00757087">
        <w:tc>
          <w:tcPr>
            <w:tcW w:w="2978" w:type="dxa"/>
          </w:tcPr>
          <w:p w14:paraId="464A34EE" w14:textId="16D7A015" w:rsidR="00C616D6" w:rsidRDefault="00C616D6" w:rsidP="00C616D6">
            <w:pPr>
              <w:pStyle w:val="ListParagraph"/>
              <w:spacing w:line="360" w:lineRule="auto"/>
              <w:ind w:left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HKG</w:t>
            </w:r>
          </w:p>
        </w:tc>
        <w:tc>
          <w:tcPr>
            <w:tcW w:w="2937" w:type="dxa"/>
          </w:tcPr>
          <w:p w14:paraId="27DD61A2" w14:textId="1BEB5AB5" w:rsidR="00C616D6" w:rsidRDefault="00C616D6" w:rsidP="00C616D6">
            <w:pPr>
              <w:pStyle w:val="ListParagraph"/>
              <w:spacing w:line="360" w:lineRule="auto"/>
              <w:ind w:left="0"/>
              <w:rPr>
                <w:rFonts w:ascii="Trebuchet MS" w:hAnsi="Trebuchet MS"/>
              </w:rPr>
            </w:pPr>
            <w:r w:rsidRPr="00C616D6">
              <w:rPr>
                <w:rFonts w:ascii="Trebuchet MS" w:hAnsi="Trebuchet MS"/>
              </w:rPr>
              <w:t>HK</w:t>
            </w:r>
          </w:p>
        </w:tc>
        <w:tc>
          <w:tcPr>
            <w:tcW w:w="2918" w:type="dxa"/>
          </w:tcPr>
          <w:p w14:paraId="72F74F27" w14:textId="3272B957" w:rsidR="00C616D6" w:rsidRDefault="00C616D6" w:rsidP="00C616D6">
            <w:pPr>
              <w:pStyle w:val="ListParagraph"/>
              <w:spacing w:line="360" w:lineRule="auto"/>
              <w:ind w:left="0"/>
              <w:rPr>
                <w:rFonts w:ascii="Trebuchet MS" w:hAnsi="Trebuchet MS"/>
              </w:rPr>
            </w:pPr>
            <w:r w:rsidRPr="00C616D6">
              <w:rPr>
                <w:rFonts w:ascii="Trebuchet MS" w:hAnsi="Trebuchet MS"/>
              </w:rPr>
              <w:t>13</w:t>
            </w:r>
          </w:p>
        </w:tc>
      </w:tr>
      <w:tr w:rsidR="00C616D6" w14:paraId="36FAFA05" w14:textId="77777777" w:rsidTr="00757087">
        <w:tc>
          <w:tcPr>
            <w:tcW w:w="2978" w:type="dxa"/>
          </w:tcPr>
          <w:p w14:paraId="04EB8B10" w14:textId="0F1362FB" w:rsidR="00C616D6" w:rsidRDefault="00C616D6" w:rsidP="00C616D6">
            <w:pPr>
              <w:pStyle w:val="ListParagraph"/>
              <w:spacing w:line="360" w:lineRule="auto"/>
              <w:ind w:left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DXB</w:t>
            </w:r>
          </w:p>
        </w:tc>
        <w:tc>
          <w:tcPr>
            <w:tcW w:w="2937" w:type="dxa"/>
          </w:tcPr>
          <w:p w14:paraId="5B4290B8" w14:textId="2F038F1F" w:rsidR="00C616D6" w:rsidRDefault="00C616D6" w:rsidP="00C616D6">
            <w:pPr>
              <w:pStyle w:val="ListParagraph"/>
              <w:spacing w:line="360" w:lineRule="auto"/>
              <w:ind w:left="0"/>
              <w:rPr>
                <w:rFonts w:ascii="Trebuchet MS" w:hAnsi="Trebuchet MS"/>
              </w:rPr>
            </w:pPr>
            <w:r w:rsidRPr="00C616D6">
              <w:rPr>
                <w:rFonts w:ascii="Trebuchet MS" w:hAnsi="Trebuchet MS"/>
              </w:rPr>
              <w:t>AE</w:t>
            </w:r>
          </w:p>
        </w:tc>
        <w:tc>
          <w:tcPr>
            <w:tcW w:w="2918" w:type="dxa"/>
          </w:tcPr>
          <w:p w14:paraId="23B6CD9E" w14:textId="763CFFDD" w:rsidR="00C616D6" w:rsidRDefault="00C616D6" w:rsidP="00C616D6">
            <w:pPr>
              <w:pStyle w:val="ListParagraph"/>
              <w:spacing w:line="360" w:lineRule="auto"/>
              <w:ind w:left="0"/>
              <w:rPr>
                <w:rFonts w:ascii="Trebuchet MS" w:hAnsi="Trebuchet MS"/>
              </w:rPr>
            </w:pPr>
            <w:r w:rsidRPr="00C616D6">
              <w:rPr>
                <w:rFonts w:ascii="Trebuchet MS" w:hAnsi="Trebuchet MS"/>
              </w:rPr>
              <w:t>6</w:t>
            </w:r>
          </w:p>
        </w:tc>
      </w:tr>
      <w:tr w:rsidR="00C616D6" w14:paraId="3BD69CC0" w14:textId="77777777" w:rsidTr="00757087">
        <w:tc>
          <w:tcPr>
            <w:tcW w:w="2978" w:type="dxa"/>
          </w:tcPr>
          <w:p w14:paraId="7264F131" w14:textId="28A64C63" w:rsidR="00C616D6" w:rsidRDefault="00C616D6" w:rsidP="00C616D6">
            <w:pPr>
              <w:pStyle w:val="ListParagraph"/>
              <w:spacing w:line="360" w:lineRule="auto"/>
              <w:ind w:left="0"/>
              <w:rPr>
                <w:rFonts w:ascii="Trebuchet MS" w:hAnsi="Trebuchet MS"/>
              </w:rPr>
            </w:pPr>
            <w:r w:rsidRPr="00C616D6">
              <w:rPr>
                <w:rFonts w:ascii="Trebuchet MS" w:hAnsi="Trebuchet MS"/>
              </w:rPr>
              <w:lastRenderedPageBreak/>
              <w:t>RUH</w:t>
            </w:r>
          </w:p>
        </w:tc>
        <w:tc>
          <w:tcPr>
            <w:tcW w:w="2937" w:type="dxa"/>
          </w:tcPr>
          <w:p w14:paraId="2585E9A7" w14:textId="36966909" w:rsidR="00C616D6" w:rsidRDefault="00C616D6" w:rsidP="00C616D6">
            <w:pPr>
              <w:pStyle w:val="ListParagraph"/>
              <w:spacing w:line="360" w:lineRule="auto"/>
              <w:ind w:left="0"/>
              <w:rPr>
                <w:rFonts w:ascii="Trebuchet MS" w:hAnsi="Trebuchet MS"/>
              </w:rPr>
            </w:pPr>
            <w:r w:rsidRPr="00C616D6">
              <w:rPr>
                <w:rFonts w:ascii="Trebuchet MS" w:hAnsi="Trebuchet MS"/>
              </w:rPr>
              <w:t>SA</w:t>
            </w:r>
          </w:p>
        </w:tc>
        <w:tc>
          <w:tcPr>
            <w:tcW w:w="2918" w:type="dxa"/>
          </w:tcPr>
          <w:p w14:paraId="1D616118" w14:textId="1D30C982" w:rsidR="00C616D6" w:rsidRDefault="00C616D6" w:rsidP="00C616D6">
            <w:pPr>
              <w:pStyle w:val="ListParagraph"/>
              <w:spacing w:line="360" w:lineRule="auto"/>
              <w:ind w:left="0"/>
              <w:rPr>
                <w:rFonts w:ascii="Trebuchet MS" w:hAnsi="Trebuchet MS"/>
              </w:rPr>
            </w:pPr>
            <w:r w:rsidRPr="00C616D6">
              <w:rPr>
                <w:rFonts w:ascii="Trebuchet MS" w:hAnsi="Trebuchet MS"/>
              </w:rPr>
              <w:t>6</w:t>
            </w:r>
          </w:p>
        </w:tc>
      </w:tr>
      <w:tr w:rsidR="00C616D6" w14:paraId="1A35EA60" w14:textId="77777777" w:rsidTr="00757087">
        <w:tc>
          <w:tcPr>
            <w:tcW w:w="2978" w:type="dxa"/>
          </w:tcPr>
          <w:p w14:paraId="72D1124E" w14:textId="0ECD4CC8" w:rsidR="00C616D6" w:rsidRDefault="00C616D6" w:rsidP="00C616D6">
            <w:pPr>
              <w:pStyle w:val="ListParagraph"/>
              <w:spacing w:line="360" w:lineRule="auto"/>
              <w:ind w:left="0"/>
              <w:rPr>
                <w:rFonts w:ascii="Trebuchet MS" w:hAnsi="Trebuchet MS"/>
              </w:rPr>
            </w:pPr>
            <w:r w:rsidRPr="00C616D6">
              <w:rPr>
                <w:rFonts w:ascii="Trebuchet MS" w:hAnsi="Trebuchet MS"/>
              </w:rPr>
              <w:t>BOM</w:t>
            </w:r>
          </w:p>
        </w:tc>
        <w:tc>
          <w:tcPr>
            <w:tcW w:w="2937" w:type="dxa"/>
          </w:tcPr>
          <w:p w14:paraId="59B82EB3" w14:textId="434850C4" w:rsidR="00C616D6" w:rsidRDefault="00C616D6" w:rsidP="00C616D6">
            <w:pPr>
              <w:pStyle w:val="ListParagraph"/>
              <w:spacing w:line="360" w:lineRule="auto"/>
              <w:ind w:left="0"/>
              <w:rPr>
                <w:rFonts w:ascii="Trebuchet MS" w:hAnsi="Trebuchet MS"/>
              </w:rPr>
            </w:pPr>
            <w:r w:rsidRPr="00C616D6">
              <w:rPr>
                <w:rFonts w:ascii="Trebuchet MS" w:hAnsi="Trebuchet MS"/>
              </w:rPr>
              <w:t>IN</w:t>
            </w:r>
          </w:p>
        </w:tc>
        <w:tc>
          <w:tcPr>
            <w:tcW w:w="2918" w:type="dxa"/>
          </w:tcPr>
          <w:p w14:paraId="09E46651" w14:textId="73AF3C64" w:rsidR="00C616D6" w:rsidRDefault="00C616D6" w:rsidP="00C616D6">
            <w:pPr>
              <w:pStyle w:val="ListParagraph"/>
              <w:spacing w:line="360" w:lineRule="auto"/>
              <w:ind w:left="0"/>
              <w:rPr>
                <w:rFonts w:ascii="Trebuchet MS" w:hAnsi="Trebuchet MS"/>
              </w:rPr>
            </w:pPr>
            <w:r w:rsidRPr="00C616D6">
              <w:rPr>
                <w:rFonts w:ascii="Trebuchet MS" w:hAnsi="Trebuchet MS"/>
              </w:rPr>
              <w:t>5</w:t>
            </w:r>
          </w:p>
        </w:tc>
      </w:tr>
      <w:tr w:rsidR="00C616D6" w14:paraId="1C2779A5" w14:textId="77777777" w:rsidTr="00757087">
        <w:tc>
          <w:tcPr>
            <w:tcW w:w="2978" w:type="dxa"/>
          </w:tcPr>
          <w:p w14:paraId="7CE901E6" w14:textId="75074DD3" w:rsidR="00C616D6" w:rsidRDefault="00C616D6" w:rsidP="00C616D6">
            <w:pPr>
              <w:pStyle w:val="ListParagraph"/>
              <w:spacing w:line="360" w:lineRule="auto"/>
              <w:ind w:left="0"/>
              <w:rPr>
                <w:rFonts w:ascii="Trebuchet MS" w:hAnsi="Trebuchet MS"/>
              </w:rPr>
            </w:pPr>
            <w:r w:rsidRPr="00C616D6">
              <w:rPr>
                <w:rFonts w:ascii="Trebuchet MS" w:hAnsi="Trebuchet MS"/>
              </w:rPr>
              <w:t xml:space="preserve">MCT                 </w:t>
            </w:r>
          </w:p>
        </w:tc>
        <w:tc>
          <w:tcPr>
            <w:tcW w:w="2937" w:type="dxa"/>
          </w:tcPr>
          <w:p w14:paraId="11FAC6C0" w14:textId="484F4884" w:rsidR="00C616D6" w:rsidRDefault="00C616D6" w:rsidP="00C616D6">
            <w:pPr>
              <w:pStyle w:val="ListParagraph"/>
              <w:spacing w:line="360" w:lineRule="auto"/>
              <w:ind w:left="0"/>
              <w:rPr>
                <w:rFonts w:ascii="Trebuchet MS" w:hAnsi="Trebuchet MS"/>
              </w:rPr>
            </w:pPr>
            <w:r w:rsidRPr="00C616D6">
              <w:rPr>
                <w:rFonts w:ascii="Trebuchet MS" w:hAnsi="Trebuchet MS"/>
              </w:rPr>
              <w:t xml:space="preserve">OM                        </w:t>
            </w:r>
          </w:p>
        </w:tc>
        <w:tc>
          <w:tcPr>
            <w:tcW w:w="2918" w:type="dxa"/>
          </w:tcPr>
          <w:p w14:paraId="5CA76055" w14:textId="24ACC310" w:rsidR="00C616D6" w:rsidRDefault="00C616D6" w:rsidP="00C616D6">
            <w:pPr>
              <w:pStyle w:val="ListParagraph"/>
              <w:spacing w:line="360" w:lineRule="auto"/>
              <w:ind w:left="0"/>
              <w:rPr>
                <w:rFonts w:ascii="Trebuchet MS" w:hAnsi="Trebuchet MS"/>
              </w:rPr>
            </w:pPr>
            <w:r w:rsidRPr="00C616D6">
              <w:rPr>
                <w:rFonts w:ascii="Trebuchet MS" w:hAnsi="Trebuchet MS"/>
              </w:rPr>
              <w:t>6</w:t>
            </w:r>
          </w:p>
        </w:tc>
      </w:tr>
    </w:tbl>
    <w:p w14:paraId="30D5BE45" w14:textId="77777777" w:rsidR="00477F32" w:rsidRPr="00DE76A1" w:rsidRDefault="00477F32" w:rsidP="00C616D6">
      <w:pPr>
        <w:pStyle w:val="ListParagraph"/>
        <w:spacing w:line="360" w:lineRule="auto"/>
        <w:ind w:left="0"/>
        <w:rPr>
          <w:rFonts w:ascii="Trebuchet MS" w:hAnsi="Trebuchet MS"/>
        </w:rPr>
      </w:pPr>
    </w:p>
    <w:p w14:paraId="7EDA8320" w14:textId="77777777" w:rsidR="00BB1F92" w:rsidRPr="00DE76A1" w:rsidRDefault="00BB1F92" w:rsidP="00DE76A1">
      <w:pPr>
        <w:pStyle w:val="ListParagraph"/>
        <w:numPr>
          <w:ilvl w:val="0"/>
          <w:numId w:val="35"/>
        </w:numPr>
        <w:spacing w:line="360" w:lineRule="auto"/>
        <w:ind w:left="1080"/>
        <w:rPr>
          <w:rFonts w:ascii="Trebuchet MS" w:hAnsi="Trebuchet MS"/>
        </w:rPr>
      </w:pPr>
      <w:r w:rsidRPr="00DE76A1">
        <w:rPr>
          <w:rFonts w:ascii="Trebuchet MS" w:hAnsi="Trebuchet MS" w:cstheme="majorBidi"/>
          <w:lang w:val="en-GB"/>
        </w:rPr>
        <w:t>Console No</w:t>
      </w:r>
    </w:p>
    <w:p w14:paraId="3E4C6DEB" w14:textId="77777777" w:rsidR="00BB1F92" w:rsidRPr="00DE76A1" w:rsidRDefault="00BB1F92" w:rsidP="00DE76A1">
      <w:pPr>
        <w:pStyle w:val="ListParagraph"/>
        <w:numPr>
          <w:ilvl w:val="0"/>
          <w:numId w:val="35"/>
        </w:numPr>
        <w:spacing w:line="360" w:lineRule="auto"/>
        <w:ind w:left="1080"/>
        <w:rPr>
          <w:rFonts w:ascii="Trebuchet MS" w:hAnsi="Trebuchet MS"/>
        </w:rPr>
      </w:pPr>
      <w:r w:rsidRPr="00DE76A1">
        <w:rPr>
          <w:rFonts w:ascii="Trebuchet MS" w:hAnsi="Trebuchet MS" w:cstheme="majorBidi"/>
          <w:lang w:val="en-GB"/>
        </w:rPr>
        <w:t>Airline No</w:t>
      </w:r>
    </w:p>
    <w:p w14:paraId="4FBBC778" w14:textId="77777777" w:rsidR="00BE4EE0" w:rsidRPr="00DE76A1" w:rsidRDefault="00BB1F92" w:rsidP="00DE76A1">
      <w:pPr>
        <w:pStyle w:val="ListParagraph"/>
        <w:numPr>
          <w:ilvl w:val="0"/>
          <w:numId w:val="35"/>
        </w:numPr>
        <w:spacing w:line="360" w:lineRule="auto"/>
        <w:ind w:left="1080"/>
        <w:rPr>
          <w:rFonts w:ascii="Trebuchet MS" w:hAnsi="Trebuchet MS"/>
        </w:rPr>
      </w:pPr>
      <w:r w:rsidRPr="00DE76A1">
        <w:rPr>
          <w:rFonts w:ascii="Trebuchet MS" w:hAnsi="Trebuchet MS" w:cstheme="majorBidi"/>
          <w:lang w:val="en-GB"/>
        </w:rPr>
        <w:t>Date</w:t>
      </w:r>
      <w:r w:rsidRPr="00DE76A1">
        <w:rPr>
          <w:rFonts w:ascii="Trebuchet MS" w:hAnsi="Trebuchet MS"/>
        </w:rPr>
        <w:t xml:space="preserve"> </w:t>
      </w:r>
    </w:p>
    <w:p w14:paraId="5E9CF24B" w14:textId="3591C675" w:rsidR="006D77A3" w:rsidRPr="00DE76A1" w:rsidRDefault="00BE4EE0" w:rsidP="00DE76A1">
      <w:pPr>
        <w:spacing w:after="160" w:line="360" w:lineRule="auto"/>
        <w:ind w:left="720"/>
        <w:jc w:val="left"/>
        <w:rPr>
          <w:rFonts w:ascii="Trebuchet MS" w:hAnsi="Trebuchet MS"/>
        </w:rPr>
      </w:pPr>
      <w:r w:rsidRPr="00DE76A1">
        <w:rPr>
          <w:rFonts w:ascii="Trebuchet MS" w:hAnsi="Trebuchet MS"/>
        </w:rPr>
        <w:t xml:space="preserve">System Should </w:t>
      </w:r>
      <w:r w:rsidR="00BE7256" w:rsidRPr="00DE76A1">
        <w:rPr>
          <w:rFonts w:ascii="Trebuchet MS" w:hAnsi="Trebuchet MS"/>
        </w:rPr>
        <w:t xml:space="preserve">calculate IATA charges from </w:t>
      </w:r>
      <w:r w:rsidR="0028085D">
        <w:rPr>
          <w:rFonts w:ascii="Trebuchet MS" w:hAnsi="Trebuchet MS"/>
        </w:rPr>
        <w:t>Consolidated Manifest</w:t>
      </w:r>
      <w:r w:rsidR="00BE7256" w:rsidRPr="00DE76A1">
        <w:rPr>
          <w:rFonts w:ascii="Trebuchet MS" w:hAnsi="Trebuchet MS"/>
        </w:rPr>
        <w:t xml:space="preserve"> based on </w:t>
      </w:r>
      <w:r w:rsidR="00220188" w:rsidRPr="00DE76A1">
        <w:rPr>
          <w:rFonts w:ascii="Trebuchet MS" w:hAnsi="Trebuchet MS"/>
        </w:rPr>
        <w:t>Origin Code</w:t>
      </w:r>
      <w:r w:rsidR="00B576FC" w:rsidRPr="00DE76A1">
        <w:rPr>
          <w:rFonts w:ascii="Trebuchet MS" w:hAnsi="Trebuchet MS"/>
        </w:rPr>
        <w:t>, currency, exchange rate etc.</w:t>
      </w:r>
    </w:p>
    <w:p w14:paraId="272043FA" w14:textId="396E7069" w:rsidR="008158C6" w:rsidRPr="00DE76A1" w:rsidRDefault="008158C6" w:rsidP="00DE76A1">
      <w:pPr>
        <w:spacing w:after="160" w:line="360" w:lineRule="auto"/>
        <w:ind w:left="720"/>
        <w:jc w:val="left"/>
        <w:rPr>
          <w:rFonts w:ascii="Trebuchet MS" w:hAnsi="Trebuchet MS"/>
        </w:rPr>
      </w:pPr>
      <w:r w:rsidRPr="00DE76A1">
        <w:rPr>
          <w:rFonts w:ascii="Trebuchet MS" w:hAnsi="Trebuchet MS"/>
        </w:rPr>
        <w:t xml:space="preserve">Bonded Manifest template will have below </w:t>
      </w:r>
      <w:r w:rsidR="00BD4BEF" w:rsidRPr="00DE76A1">
        <w:rPr>
          <w:rFonts w:ascii="Trebuchet MS" w:hAnsi="Trebuchet MS"/>
        </w:rPr>
        <w:t>fields.</w:t>
      </w:r>
    </w:p>
    <w:p w14:paraId="68D34B13" w14:textId="7C5902D3" w:rsidR="008158C6" w:rsidRPr="00DE76A1" w:rsidRDefault="004038EA" w:rsidP="00DE76A1">
      <w:pPr>
        <w:pStyle w:val="ListParagraph"/>
        <w:numPr>
          <w:ilvl w:val="0"/>
          <w:numId w:val="36"/>
        </w:numPr>
        <w:spacing w:after="160" w:line="360" w:lineRule="auto"/>
        <w:jc w:val="left"/>
        <w:rPr>
          <w:rFonts w:ascii="Trebuchet MS" w:hAnsi="Trebuchet MS"/>
        </w:rPr>
      </w:pPr>
      <w:r w:rsidRPr="00DE76A1">
        <w:rPr>
          <w:rFonts w:ascii="Trebuchet MS" w:hAnsi="Trebuchet MS"/>
        </w:rPr>
        <w:t>HAWB</w:t>
      </w:r>
    </w:p>
    <w:p w14:paraId="6D313DF6" w14:textId="1C70CB27" w:rsidR="004038EA" w:rsidRPr="00DE76A1" w:rsidRDefault="004038EA" w:rsidP="00DE76A1">
      <w:pPr>
        <w:pStyle w:val="ListParagraph"/>
        <w:numPr>
          <w:ilvl w:val="0"/>
          <w:numId w:val="36"/>
        </w:numPr>
        <w:spacing w:after="160" w:line="360" w:lineRule="auto"/>
        <w:jc w:val="left"/>
        <w:rPr>
          <w:rFonts w:ascii="Trebuchet MS" w:hAnsi="Trebuchet MS"/>
        </w:rPr>
      </w:pPr>
      <w:r w:rsidRPr="00DE76A1">
        <w:rPr>
          <w:rFonts w:ascii="Trebuchet MS" w:hAnsi="Trebuchet MS"/>
        </w:rPr>
        <w:t>Current Date</w:t>
      </w:r>
    </w:p>
    <w:p w14:paraId="442B687F" w14:textId="4F4ED655" w:rsidR="004038EA" w:rsidRPr="00DE76A1" w:rsidRDefault="00871F51" w:rsidP="00DE76A1">
      <w:pPr>
        <w:pStyle w:val="ListParagraph"/>
        <w:numPr>
          <w:ilvl w:val="0"/>
          <w:numId w:val="36"/>
        </w:numPr>
        <w:spacing w:after="160" w:line="360" w:lineRule="auto"/>
        <w:jc w:val="left"/>
        <w:rPr>
          <w:rFonts w:ascii="Trebuchet MS" w:hAnsi="Trebuchet MS"/>
        </w:rPr>
      </w:pPr>
      <w:r w:rsidRPr="00DE76A1">
        <w:rPr>
          <w:rFonts w:ascii="Trebuchet MS" w:hAnsi="Trebuchet MS"/>
        </w:rPr>
        <w:t>Description</w:t>
      </w:r>
    </w:p>
    <w:p w14:paraId="62512BE0" w14:textId="7FB4B79A" w:rsidR="00871F51" w:rsidRPr="00DE76A1" w:rsidRDefault="00D37AF7" w:rsidP="00DE76A1">
      <w:pPr>
        <w:pStyle w:val="ListParagraph"/>
        <w:numPr>
          <w:ilvl w:val="0"/>
          <w:numId w:val="36"/>
        </w:numPr>
        <w:spacing w:after="160" w:line="360" w:lineRule="auto"/>
        <w:jc w:val="left"/>
        <w:rPr>
          <w:rFonts w:ascii="Trebuchet MS" w:hAnsi="Trebuchet MS"/>
        </w:rPr>
      </w:pPr>
      <w:r w:rsidRPr="00DE76A1">
        <w:rPr>
          <w:rFonts w:ascii="Trebuchet MS" w:hAnsi="Trebuchet MS"/>
        </w:rPr>
        <w:t>Weight</w:t>
      </w:r>
    </w:p>
    <w:p w14:paraId="01B4A590" w14:textId="28AB0C2D" w:rsidR="00D37AF7" w:rsidRPr="00DE76A1" w:rsidRDefault="00D37AF7" w:rsidP="00DE76A1">
      <w:pPr>
        <w:pStyle w:val="ListParagraph"/>
        <w:numPr>
          <w:ilvl w:val="0"/>
          <w:numId w:val="36"/>
        </w:numPr>
        <w:spacing w:after="160" w:line="360" w:lineRule="auto"/>
        <w:jc w:val="left"/>
        <w:rPr>
          <w:rFonts w:ascii="Trebuchet MS" w:hAnsi="Trebuchet MS"/>
        </w:rPr>
      </w:pPr>
      <w:r w:rsidRPr="00DE76A1">
        <w:rPr>
          <w:rFonts w:ascii="Trebuchet MS" w:hAnsi="Trebuchet MS"/>
        </w:rPr>
        <w:t>Pcs</w:t>
      </w:r>
    </w:p>
    <w:p w14:paraId="0CB404A7" w14:textId="21B97012" w:rsidR="00D37AF7" w:rsidRPr="00DE76A1" w:rsidRDefault="00223E19" w:rsidP="00DE76A1">
      <w:pPr>
        <w:pStyle w:val="ListParagraph"/>
        <w:numPr>
          <w:ilvl w:val="0"/>
          <w:numId w:val="36"/>
        </w:numPr>
        <w:spacing w:after="160" w:line="360" w:lineRule="auto"/>
        <w:jc w:val="left"/>
        <w:rPr>
          <w:rFonts w:ascii="Trebuchet MS" w:hAnsi="Trebuchet MS"/>
        </w:rPr>
      </w:pPr>
      <w:r w:rsidRPr="00DE76A1">
        <w:rPr>
          <w:rFonts w:ascii="Trebuchet MS" w:hAnsi="Trebuchet MS"/>
        </w:rPr>
        <w:t>Origin</w:t>
      </w:r>
    </w:p>
    <w:p w14:paraId="30061018" w14:textId="316A06B6" w:rsidR="00223E19" w:rsidRPr="00DE76A1" w:rsidRDefault="00223E19" w:rsidP="00DE76A1">
      <w:pPr>
        <w:pStyle w:val="ListParagraph"/>
        <w:numPr>
          <w:ilvl w:val="0"/>
          <w:numId w:val="36"/>
        </w:numPr>
        <w:spacing w:after="160" w:line="360" w:lineRule="auto"/>
        <w:jc w:val="left"/>
        <w:rPr>
          <w:rFonts w:ascii="Trebuchet MS" w:hAnsi="Trebuchet MS"/>
        </w:rPr>
      </w:pPr>
      <w:r w:rsidRPr="00DE76A1">
        <w:rPr>
          <w:rFonts w:ascii="Trebuchet MS" w:hAnsi="Trebuchet MS"/>
        </w:rPr>
        <w:t>Consignee</w:t>
      </w:r>
    </w:p>
    <w:p w14:paraId="771D436D" w14:textId="5BE16402" w:rsidR="00223E19" w:rsidRPr="00DE76A1" w:rsidRDefault="00F35B20" w:rsidP="00DE76A1">
      <w:pPr>
        <w:pStyle w:val="ListParagraph"/>
        <w:numPr>
          <w:ilvl w:val="0"/>
          <w:numId w:val="36"/>
        </w:numPr>
        <w:spacing w:after="160" w:line="360" w:lineRule="auto"/>
        <w:jc w:val="left"/>
        <w:rPr>
          <w:rFonts w:ascii="Trebuchet MS" w:hAnsi="Trebuchet MS"/>
        </w:rPr>
      </w:pPr>
      <w:r w:rsidRPr="00DE76A1">
        <w:rPr>
          <w:rFonts w:ascii="Trebuchet MS" w:hAnsi="Trebuchet MS"/>
        </w:rPr>
        <w:t>Shipper</w:t>
      </w:r>
    </w:p>
    <w:p w14:paraId="0BFC5FF6" w14:textId="7F7FCF93" w:rsidR="00F35B20" w:rsidRPr="00DE76A1" w:rsidRDefault="00F35B20" w:rsidP="00DE76A1">
      <w:pPr>
        <w:pStyle w:val="ListParagraph"/>
        <w:numPr>
          <w:ilvl w:val="0"/>
          <w:numId w:val="36"/>
        </w:numPr>
        <w:spacing w:after="160" w:line="360" w:lineRule="auto"/>
        <w:jc w:val="left"/>
        <w:rPr>
          <w:rFonts w:ascii="Trebuchet MS" w:hAnsi="Trebuchet MS"/>
        </w:rPr>
      </w:pPr>
      <w:r w:rsidRPr="00DE76A1">
        <w:rPr>
          <w:rFonts w:ascii="Trebuchet MS" w:hAnsi="Trebuchet MS"/>
        </w:rPr>
        <w:t>MAWB number</w:t>
      </w:r>
    </w:p>
    <w:p w14:paraId="2AB2EA50" w14:textId="77777777" w:rsidR="00B27EB4" w:rsidRPr="00DE76A1" w:rsidRDefault="00B27EB4" w:rsidP="00DE76A1">
      <w:pPr>
        <w:pStyle w:val="ListParagraph"/>
        <w:spacing w:after="160" w:line="360" w:lineRule="auto"/>
        <w:ind w:left="1080"/>
        <w:jc w:val="left"/>
        <w:rPr>
          <w:rFonts w:ascii="Trebuchet MS" w:hAnsi="Trebuchet MS"/>
        </w:rPr>
      </w:pPr>
    </w:p>
    <w:p w14:paraId="0063FF04" w14:textId="600D47ED" w:rsidR="00B27EB4" w:rsidRPr="000A55BE" w:rsidRDefault="00C339C9" w:rsidP="007E6D06">
      <w:pPr>
        <w:pStyle w:val="ListParagraph"/>
        <w:numPr>
          <w:ilvl w:val="0"/>
          <w:numId w:val="7"/>
        </w:numPr>
        <w:spacing w:after="160" w:line="360" w:lineRule="auto"/>
        <w:jc w:val="left"/>
        <w:rPr>
          <w:rFonts w:ascii="Trebuchet MS" w:hAnsi="Trebuchet MS"/>
        </w:rPr>
      </w:pPr>
      <w:r w:rsidRPr="000A55BE">
        <w:rPr>
          <w:rFonts w:ascii="Trebuchet MS" w:hAnsi="Trebuchet MS"/>
        </w:rPr>
        <w:t>Automatic Preparation of Console for grouping the Shipments based on HS Codes.</w:t>
      </w:r>
      <w:r w:rsidR="00D607FB" w:rsidRPr="000A55BE">
        <w:rPr>
          <w:rFonts w:ascii="Trebuchet MS" w:hAnsi="Trebuchet MS"/>
        </w:rPr>
        <w:t xml:space="preserve"> HS Codes will be provided in </w:t>
      </w:r>
      <w:r w:rsidR="001B3A3B" w:rsidRPr="000A55BE">
        <w:rPr>
          <w:rFonts w:ascii="Trebuchet MS" w:hAnsi="Trebuchet MS"/>
        </w:rPr>
        <w:t>Origin Manifest sent by Shipper.</w:t>
      </w:r>
      <w:r w:rsidRPr="000A55BE">
        <w:rPr>
          <w:rFonts w:ascii="Trebuchet MS" w:hAnsi="Trebuchet MS"/>
        </w:rPr>
        <w:t xml:space="preserve"> Console will make sure that shipments will not exceed 100 shipments or 5000 KD per console.</w:t>
      </w:r>
      <w:r w:rsidR="00326CA4" w:rsidRPr="000A55BE">
        <w:rPr>
          <w:rFonts w:ascii="Trebuchet MS" w:hAnsi="Trebuchet MS"/>
        </w:rPr>
        <w:t xml:space="preserve"> </w:t>
      </w:r>
      <w:r w:rsidR="00326CA4" w:rsidRPr="000A55BE">
        <w:rPr>
          <w:rFonts w:ascii="Trebuchet MS" w:hAnsi="Trebuchet MS"/>
          <w:color w:val="auto"/>
        </w:rPr>
        <w:t>(the Customs KD and IATA KD should not exceed 4900 KD)</w:t>
      </w:r>
      <w:r w:rsidR="00326CA4" w:rsidRPr="000A55BE">
        <w:rPr>
          <w:rFonts w:ascii="Trebuchet MS" w:hAnsi="Trebuchet MS"/>
          <w:color w:val="auto"/>
        </w:rPr>
        <w:t>.</w:t>
      </w:r>
      <w:r w:rsidRPr="000A55BE">
        <w:rPr>
          <w:rFonts w:ascii="Trebuchet MS" w:hAnsi="Trebuchet MS"/>
          <w:color w:val="auto"/>
        </w:rPr>
        <w:t xml:space="preserve"> </w:t>
      </w:r>
      <w:r w:rsidR="00513DAB" w:rsidRPr="000A55BE">
        <w:rPr>
          <w:rFonts w:ascii="Trebuchet MS" w:hAnsi="Trebuchet MS"/>
        </w:rPr>
        <w:t>Also,</w:t>
      </w:r>
      <w:r w:rsidRPr="000A55BE">
        <w:rPr>
          <w:rFonts w:ascii="Trebuchet MS" w:hAnsi="Trebuchet MS"/>
        </w:rPr>
        <w:t xml:space="preserve"> </w:t>
      </w:r>
      <w:r w:rsidR="009A3419" w:rsidRPr="000A55BE">
        <w:rPr>
          <w:rFonts w:ascii="Trebuchet MS" w:hAnsi="Trebuchet MS"/>
        </w:rPr>
        <w:t xml:space="preserve">HS Codes which </w:t>
      </w:r>
      <w:r w:rsidR="00BD4BEF" w:rsidRPr="000A55BE">
        <w:rPr>
          <w:rFonts w:ascii="Trebuchet MS" w:hAnsi="Trebuchet MS"/>
        </w:rPr>
        <w:t>require</w:t>
      </w:r>
      <w:r w:rsidR="009A3419" w:rsidRPr="000A55BE">
        <w:rPr>
          <w:rFonts w:ascii="Trebuchet MS" w:hAnsi="Trebuchet MS"/>
        </w:rPr>
        <w:t xml:space="preserve"> special approval </w:t>
      </w:r>
      <w:r w:rsidR="009A3419" w:rsidRPr="00931D1D">
        <w:rPr>
          <w:rFonts w:ascii="Trebuchet MS" w:hAnsi="Trebuchet MS"/>
          <w:color w:val="auto"/>
        </w:rPr>
        <w:t>will be segregated as a separate console</w:t>
      </w:r>
      <w:r w:rsidR="002E39B0" w:rsidRPr="00931D1D">
        <w:rPr>
          <w:rFonts w:ascii="Trebuchet MS" w:hAnsi="Trebuchet MS"/>
          <w:color w:val="auto"/>
        </w:rPr>
        <w:t>.</w:t>
      </w:r>
      <w:r w:rsidR="006458B4" w:rsidRPr="00931D1D">
        <w:rPr>
          <w:rFonts w:ascii="Trebuchet MS" w:hAnsi="Trebuchet MS"/>
          <w:color w:val="auto"/>
        </w:rPr>
        <w:t xml:space="preserve"> Option required to </w:t>
      </w:r>
      <w:r w:rsidR="006458B4" w:rsidRPr="00931D1D">
        <w:rPr>
          <w:rFonts w:ascii="Trebuchet MS" w:hAnsi="Trebuchet MS"/>
          <w:color w:val="auto"/>
        </w:rPr>
        <w:t>merge the HS code</w:t>
      </w:r>
      <w:r w:rsidR="000A55BE" w:rsidRPr="00931D1D">
        <w:rPr>
          <w:rFonts w:ascii="Trebuchet MS" w:hAnsi="Trebuchet MS"/>
          <w:color w:val="auto"/>
        </w:rPr>
        <w:t>s</w:t>
      </w:r>
      <w:r w:rsidR="006458B4" w:rsidRPr="00931D1D">
        <w:rPr>
          <w:rFonts w:ascii="Trebuchet MS" w:hAnsi="Trebuchet MS"/>
          <w:color w:val="auto"/>
        </w:rPr>
        <w:t xml:space="preserve"> which require special approval with another shipment that does not need special approval</w:t>
      </w:r>
      <w:r w:rsidR="000A55BE" w:rsidRPr="00931D1D">
        <w:rPr>
          <w:rFonts w:ascii="Trebuchet MS" w:hAnsi="Trebuchet MS"/>
          <w:color w:val="auto"/>
        </w:rPr>
        <w:t>.</w:t>
      </w:r>
    </w:p>
    <w:p w14:paraId="6B8AD6F5" w14:textId="789B31AC" w:rsidR="002E39B0" w:rsidRPr="00DE76A1" w:rsidRDefault="00BD4BEF" w:rsidP="00DE76A1">
      <w:pPr>
        <w:pStyle w:val="ListParagraph"/>
        <w:numPr>
          <w:ilvl w:val="0"/>
          <w:numId w:val="7"/>
        </w:numPr>
        <w:spacing w:after="160" w:line="360" w:lineRule="auto"/>
        <w:jc w:val="left"/>
        <w:rPr>
          <w:rFonts w:ascii="Trebuchet MS" w:hAnsi="Trebuchet MS"/>
        </w:rPr>
      </w:pPr>
      <w:r w:rsidRPr="00DE76A1">
        <w:rPr>
          <w:rFonts w:ascii="Trebuchet MS" w:hAnsi="Trebuchet MS"/>
        </w:rPr>
        <w:t>The prepared</w:t>
      </w:r>
      <w:r w:rsidR="0067568D" w:rsidRPr="00DE76A1">
        <w:rPr>
          <w:rFonts w:ascii="Trebuchet MS" w:hAnsi="Trebuchet MS"/>
        </w:rPr>
        <w:t xml:space="preserve"> console will be pushed </w:t>
      </w:r>
      <w:r w:rsidR="001F5B91" w:rsidRPr="00DE76A1">
        <w:rPr>
          <w:rFonts w:ascii="Trebuchet MS" w:hAnsi="Trebuchet MS"/>
        </w:rPr>
        <w:t xml:space="preserve">automatically </w:t>
      </w:r>
      <w:r w:rsidR="0067568D" w:rsidRPr="00DE76A1">
        <w:rPr>
          <w:rFonts w:ascii="Trebuchet MS" w:hAnsi="Trebuchet MS"/>
        </w:rPr>
        <w:t xml:space="preserve">to </w:t>
      </w:r>
      <w:r w:rsidR="001F5B91" w:rsidRPr="00DE76A1">
        <w:rPr>
          <w:rFonts w:ascii="Trebuchet MS" w:hAnsi="Trebuchet MS"/>
        </w:rPr>
        <w:t xml:space="preserve">the </w:t>
      </w:r>
      <w:r w:rsidR="0067568D" w:rsidRPr="00DE76A1">
        <w:rPr>
          <w:rFonts w:ascii="Trebuchet MS" w:hAnsi="Trebuchet MS"/>
        </w:rPr>
        <w:t>receiving team</w:t>
      </w:r>
      <w:r w:rsidR="001F5B91" w:rsidRPr="00DE76A1">
        <w:rPr>
          <w:rFonts w:ascii="Trebuchet MS" w:hAnsi="Trebuchet MS"/>
        </w:rPr>
        <w:t>’s mobile applications and the team will receive the notifications.</w:t>
      </w:r>
    </w:p>
    <w:p w14:paraId="5162B6E4" w14:textId="4C7D7BF0" w:rsidR="001F5B91" w:rsidRPr="00DE76A1" w:rsidRDefault="001F5B91" w:rsidP="00DE76A1">
      <w:pPr>
        <w:pStyle w:val="ListParagraph"/>
        <w:numPr>
          <w:ilvl w:val="0"/>
          <w:numId w:val="7"/>
        </w:numPr>
        <w:spacing w:after="160" w:line="360" w:lineRule="auto"/>
        <w:jc w:val="left"/>
        <w:rPr>
          <w:rFonts w:ascii="Trebuchet MS" w:hAnsi="Trebuchet MS"/>
        </w:rPr>
      </w:pPr>
      <w:r w:rsidRPr="00DE76A1">
        <w:rPr>
          <w:rFonts w:ascii="Trebuchet MS" w:hAnsi="Trebuchet MS"/>
        </w:rPr>
        <w:t>Receiving team will scan the shipments and segregate the shipments as per console</w:t>
      </w:r>
      <w:r w:rsidR="00AC1381" w:rsidRPr="00DE76A1">
        <w:rPr>
          <w:rFonts w:ascii="Trebuchet MS" w:hAnsi="Trebuchet MS"/>
        </w:rPr>
        <w:t xml:space="preserve"> and status of scan will be updated </w:t>
      </w:r>
      <w:r w:rsidR="00BD4BEF" w:rsidRPr="00DE76A1">
        <w:rPr>
          <w:rFonts w:ascii="Trebuchet MS" w:hAnsi="Trebuchet MS"/>
        </w:rPr>
        <w:t>automatically.</w:t>
      </w:r>
    </w:p>
    <w:p w14:paraId="6407B87E" w14:textId="00AC7780" w:rsidR="001F5B91" w:rsidRPr="00DE76A1" w:rsidRDefault="00513DAB" w:rsidP="00DE76A1">
      <w:pPr>
        <w:pStyle w:val="ListParagraph"/>
        <w:numPr>
          <w:ilvl w:val="0"/>
          <w:numId w:val="7"/>
        </w:numPr>
        <w:spacing w:after="160" w:line="360" w:lineRule="auto"/>
        <w:jc w:val="left"/>
        <w:rPr>
          <w:rFonts w:ascii="Trebuchet MS" w:hAnsi="Trebuchet MS"/>
        </w:rPr>
      </w:pPr>
      <w:r w:rsidRPr="00DE76A1">
        <w:rPr>
          <w:rFonts w:ascii="Trebuchet MS" w:hAnsi="Trebuchet MS"/>
        </w:rPr>
        <w:t>The clearance</w:t>
      </w:r>
      <w:r w:rsidR="00AC1381" w:rsidRPr="00DE76A1">
        <w:rPr>
          <w:rFonts w:ascii="Trebuchet MS" w:hAnsi="Trebuchet MS"/>
        </w:rPr>
        <w:t xml:space="preserve"> team will receive the notifications in the system </w:t>
      </w:r>
      <w:r w:rsidR="00B30708" w:rsidRPr="00DE76A1">
        <w:rPr>
          <w:rFonts w:ascii="Trebuchet MS" w:hAnsi="Trebuchet MS"/>
        </w:rPr>
        <w:t xml:space="preserve">automatically once scanning is completed for a </w:t>
      </w:r>
      <w:r w:rsidR="00BD4BEF" w:rsidRPr="00DE76A1">
        <w:rPr>
          <w:rFonts w:ascii="Trebuchet MS" w:hAnsi="Trebuchet MS"/>
        </w:rPr>
        <w:t>console.</w:t>
      </w:r>
    </w:p>
    <w:p w14:paraId="158D460F" w14:textId="14D0D685" w:rsidR="00B30708" w:rsidRPr="00DE76A1" w:rsidRDefault="00B30708" w:rsidP="00DE76A1">
      <w:pPr>
        <w:pStyle w:val="ListParagraph"/>
        <w:numPr>
          <w:ilvl w:val="0"/>
          <w:numId w:val="7"/>
        </w:numPr>
        <w:spacing w:after="160" w:line="360" w:lineRule="auto"/>
        <w:jc w:val="left"/>
        <w:rPr>
          <w:rFonts w:ascii="Trebuchet MS" w:hAnsi="Trebuchet MS"/>
        </w:rPr>
      </w:pPr>
      <w:r w:rsidRPr="00DE76A1">
        <w:rPr>
          <w:rFonts w:ascii="Trebuchet MS" w:hAnsi="Trebuchet MS"/>
        </w:rPr>
        <w:t>Courier Consolidation request</w:t>
      </w:r>
      <w:r w:rsidR="0072456F" w:rsidRPr="00DE76A1">
        <w:rPr>
          <w:rFonts w:ascii="Trebuchet MS" w:hAnsi="Trebuchet MS"/>
        </w:rPr>
        <w:t xml:space="preserve"> (CCR)</w:t>
      </w:r>
      <w:r w:rsidRPr="00DE76A1">
        <w:rPr>
          <w:rFonts w:ascii="Trebuchet MS" w:hAnsi="Trebuchet MS"/>
        </w:rPr>
        <w:t xml:space="preserve"> will then </w:t>
      </w:r>
      <w:r w:rsidR="00A65CE1" w:rsidRPr="00DE76A1">
        <w:rPr>
          <w:rFonts w:ascii="Trebuchet MS" w:hAnsi="Trebuchet MS"/>
        </w:rPr>
        <w:t>be automatically prepared by the system for the scanning completed console</w:t>
      </w:r>
      <w:r w:rsidR="00D52B9A" w:rsidRPr="00DE76A1">
        <w:rPr>
          <w:rFonts w:ascii="Trebuchet MS" w:hAnsi="Trebuchet MS"/>
        </w:rPr>
        <w:t xml:space="preserve">. CCR preparation will take the data from </w:t>
      </w:r>
      <w:r w:rsidR="0072456F" w:rsidRPr="00DE76A1">
        <w:rPr>
          <w:rFonts w:ascii="Trebuchet MS" w:hAnsi="Trebuchet MS"/>
        </w:rPr>
        <w:t xml:space="preserve">the IW </w:t>
      </w:r>
      <w:r w:rsidR="0072456F" w:rsidRPr="00DE76A1">
        <w:rPr>
          <w:rFonts w:ascii="Trebuchet MS" w:hAnsi="Trebuchet MS"/>
        </w:rPr>
        <w:lastRenderedPageBreak/>
        <w:t xml:space="preserve">express manifest. CCR will have below </w:t>
      </w:r>
      <w:r w:rsidR="00BD4BEF" w:rsidRPr="00DE76A1">
        <w:rPr>
          <w:rFonts w:ascii="Trebuchet MS" w:hAnsi="Trebuchet MS"/>
        </w:rPr>
        <w:t>details.</w:t>
      </w:r>
      <w:r w:rsidR="00A17DC8">
        <w:rPr>
          <w:rFonts w:ascii="Trebuchet MS" w:hAnsi="Trebuchet MS"/>
        </w:rPr>
        <w:t xml:space="preserve"> </w:t>
      </w:r>
      <w:r w:rsidR="00EF1685">
        <w:rPr>
          <w:rFonts w:ascii="Trebuchet MS" w:hAnsi="Trebuchet MS"/>
        </w:rPr>
        <w:t>To speed up the process,</w:t>
      </w:r>
      <w:r w:rsidR="00F10C5C">
        <w:rPr>
          <w:rFonts w:ascii="Trebuchet MS" w:hAnsi="Trebuchet MS"/>
        </w:rPr>
        <w:t xml:space="preserve"> </w:t>
      </w:r>
      <w:r w:rsidR="00055364">
        <w:rPr>
          <w:rFonts w:ascii="Trebuchet MS" w:hAnsi="Trebuchet MS"/>
        </w:rPr>
        <w:t xml:space="preserve">step </w:t>
      </w:r>
      <w:r w:rsidR="009B1A32">
        <w:rPr>
          <w:rFonts w:ascii="Trebuchet MS" w:hAnsi="Trebuchet MS"/>
        </w:rPr>
        <w:t>9 can</w:t>
      </w:r>
      <w:r w:rsidR="00055364">
        <w:rPr>
          <w:rFonts w:ascii="Trebuchet MS" w:hAnsi="Trebuchet MS"/>
        </w:rPr>
        <w:t xml:space="preserve"> be replaced by 6</w:t>
      </w:r>
      <w:r w:rsidR="007A2B98">
        <w:rPr>
          <w:rFonts w:ascii="Trebuchet MS" w:hAnsi="Trebuchet MS"/>
        </w:rPr>
        <w:t>.</w:t>
      </w:r>
    </w:p>
    <w:p w14:paraId="4DFA6A32" w14:textId="77777777" w:rsidR="0072456F" w:rsidRPr="00DE76A1" w:rsidRDefault="0072456F" w:rsidP="00DE76A1">
      <w:pPr>
        <w:pStyle w:val="ListParagraph"/>
        <w:numPr>
          <w:ilvl w:val="2"/>
          <w:numId w:val="39"/>
        </w:numPr>
        <w:spacing w:after="160" w:line="360" w:lineRule="auto"/>
        <w:jc w:val="left"/>
        <w:rPr>
          <w:rFonts w:ascii="Trebuchet MS" w:hAnsi="Trebuchet MS" w:cstheme="majorBidi"/>
          <w:lang w:val="en-GB"/>
        </w:rPr>
      </w:pPr>
      <w:r w:rsidRPr="00DE76A1">
        <w:rPr>
          <w:rFonts w:ascii="Trebuchet MS" w:hAnsi="Trebuchet MS" w:cstheme="majorBidi"/>
          <w:lang w:val="en-GB"/>
        </w:rPr>
        <w:t>Bill Number</w:t>
      </w:r>
    </w:p>
    <w:p w14:paraId="1AC8EC10" w14:textId="77777777" w:rsidR="0072456F" w:rsidRPr="00DE76A1" w:rsidRDefault="0072456F" w:rsidP="00DE76A1">
      <w:pPr>
        <w:pStyle w:val="ListParagraph"/>
        <w:numPr>
          <w:ilvl w:val="2"/>
          <w:numId w:val="39"/>
        </w:numPr>
        <w:spacing w:after="160" w:line="360" w:lineRule="auto"/>
        <w:jc w:val="left"/>
        <w:rPr>
          <w:rFonts w:ascii="Trebuchet MS" w:hAnsi="Trebuchet MS" w:cstheme="majorBidi"/>
          <w:lang w:val="en-GB"/>
        </w:rPr>
      </w:pPr>
      <w:r w:rsidRPr="00DE76A1">
        <w:rPr>
          <w:rFonts w:ascii="Trebuchet MS" w:hAnsi="Trebuchet MS" w:cstheme="majorBidi"/>
          <w:lang w:val="en-GB"/>
        </w:rPr>
        <w:t>H S Code (from H S Code sheet)</w:t>
      </w:r>
    </w:p>
    <w:p w14:paraId="2914EADF" w14:textId="77777777" w:rsidR="0072456F" w:rsidRPr="00DE76A1" w:rsidRDefault="0072456F" w:rsidP="00DE76A1">
      <w:pPr>
        <w:pStyle w:val="ListParagraph"/>
        <w:numPr>
          <w:ilvl w:val="2"/>
          <w:numId w:val="39"/>
        </w:numPr>
        <w:spacing w:after="160" w:line="360" w:lineRule="auto"/>
        <w:jc w:val="left"/>
        <w:rPr>
          <w:rFonts w:ascii="Trebuchet MS" w:hAnsi="Trebuchet MS" w:cstheme="majorBidi"/>
          <w:lang w:val="en-GB"/>
        </w:rPr>
      </w:pPr>
      <w:r w:rsidRPr="00DE76A1">
        <w:rPr>
          <w:rFonts w:ascii="Trebuchet MS" w:hAnsi="Trebuchet MS" w:cstheme="majorBidi"/>
          <w:lang w:val="en-GB"/>
        </w:rPr>
        <w:t>Goods Description</w:t>
      </w:r>
    </w:p>
    <w:p w14:paraId="22832450" w14:textId="77777777" w:rsidR="0072456F" w:rsidRPr="00DE76A1" w:rsidRDefault="0072456F" w:rsidP="00DE76A1">
      <w:pPr>
        <w:pStyle w:val="ListParagraph"/>
        <w:numPr>
          <w:ilvl w:val="2"/>
          <w:numId w:val="39"/>
        </w:numPr>
        <w:spacing w:after="160" w:line="360" w:lineRule="auto"/>
        <w:jc w:val="left"/>
        <w:rPr>
          <w:rFonts w:ascii="Trebuchet MS" w:hAnsi="Trebuchet MS" w:cstheme="majorBidi"/>
          <w:lang w:val="en-GB"/>
        </w:rPr>
      </w:pPr>
      <w:r w:rsidRPr="00DE76A1">
        <w:rPr>
          <w:rFonts w:ascii="Trebuchet MS" w:hAnsi="Trebuchet MS" w:cstheme="majorBidi"/>
          <w:lang w:val="en-GB"/>
        </w:rPr>
        <w:t>Country Of Origin</w:t>
      </w:r>
    </w:p>
    <w:p w14:paraId="1C14C67D" w14:textId="77777777" w:rsidR="0072456F" w:rsidRPr="00DE76A1" w:rsidRDefault="0072456F" w:rsidP="00DE76A1">
      <w:pPr>
        <w:pStyle w:val="ListParagraph"/>
        <w:numPr>
          <w:ilvl w:val="2"/>
          <w:numId w:val="39"/>
        </w:numPr>
        <w:spacing w:after="160" w:line="360" w:lineRule="auto"/>
        <w:jc w:val="left"/>
        <w:rPr>
          <w:rFonts w:ascii="Trebuchet MS" w:hAnsi="Trebuchet MS" w:cstheme="majorBidi"/>
          <w:lang w:val="en-GB"/>
        </w:rPr>
      </w:pPr>
      <w:r w:rsidRPr="00DE76A1">
        <w:rPr>
          <w:rFonts w:ascii="Trebuchet MS" w:hAnsi="Trebuchet MS" w:cstheme="majorBidi"/>
          <w:lang w:val="en-GB"/>
        </w:rPr>
        <w:t>No Of Packages</w:t>
      </w:r>
    </w:p>
    <w:p w14:paraId="640F7071" w14:textId="77777777" w:rsidR="0072456F" w:rsidRPr="00DE76A1" w:rsidRDefault="0072456F" w:rsidP="00DE76A1">
      <w:pPr>
        <w:pStyle w:val="ListParagraph"/>
        <w:numPr>
          <w:ilvl w:val="2"/>
          <w:numId w:val="39"/>
        </w:numPr>
        <w:spacing w:after="160" w:line="360" w:lineRule="auto"/>
        <w:jc w:val="left"/>
        <w:rPr>
          <w:rFonts w:ascii="Trebuchet MS" w:hAnsi="Trebuchet MS" w:cstheme="majorBidi"/>
          <w:lang w:val="en-GB"/>
        </w:rPr>
      </w:pPr>
      <w:r w:rsidRPr="00DE76A1">
        <w:rPr>
          <w:rFonts w:ascii="Trebuchet MS" w:hAnsi="Trebuchet MS" w:cstheme="majorBidi"/>
          <w:lang w:val="en-GB"/>
        </w:rPr>
        <w:t>Item Total Price</w:t>
      </w:r>
    </w:p>
    <w:p w14:paraId="3F598062" w14:textId="77777777" w:rsidR="0072456F" w:rsidRPr="00DE76A1" w:rsidRDefault="0072456F" w:rsidP="00DE76A1">
      <w:pPr>
        <w:pStyle w:val="ListParagraph"/>
        <w:numPr>
          <w:ilvl w:val="2"/>
          <w:numId w:val="39"/>
        </w:numPr>
        <w:spacing w:after="160" w:line="360" w:lineRule="auto"/>
        <w:jc w:val="left"/>
        <w:rPr>
          <w:rFonts w:ascii="Trebuchet MS" w:hAnsi="Trebuchet MS" w:cstheme="majorBidi"/>
          <w:lang w:val="en-GB"/>
        </w:rPr>
      </w:pPr>
      <w:r w:rsidRPr="00DE76A1">
        <w:rPr>
          <w:rFonts w:ascii="Trebuchet MS" w:hAnsi="Trebuchet MS" w:cstheme="majorBidi"/>
          <w:lang w:val="en-GB"/>
        </w:rPr>
        <w:t>Quantity</w:t>
      </w:r>
    </w:p>
    <w:p w14:paraId="679F0791" w14:textId="77777777" w:rsidR="0072456F" w:rsidRPr="00DE76A1" w:rsidRDefault="0072456F" w:rsidP="00DE76A1">
      <w:pPr>
        <w:pStyle w:val="ListParagraph"/>
        <w:numPr>
          <w:ilvl w:val="2"/>
          <w:numId w:val="39"/>
        </w:numPr>
        <w:spacing w:after="160" w:line="360" w:lineRule="auto"/>
        <w:jc w:val="left"/>
        <w:rPr>
          <w:rFonts w:ascii="Trebuchet MS" w:hAnsi="Trebuchet MS" w:cstheme="majorBidi"/>
          <w:lang w:val="en-GB"/>
        </w:rPr>
      </w:pPr>
      <w:r w:rsidRPr="00DE76A1">
        <w:rPr>
          <w:rFonts w:ascii="Trebuchet MS" w:hAnsi="Trebuchet MS" w:cstheme="majorBidi"/>
          <w:lang w:val="en-GB"/>
        </w:rPr>
        <w:t>Net Weight</w:t>
      </w:r>
    </w:p>
    <w:p w14:paraId="5AF228F4" w14:textId="77777777" w:rsidR="0072456F" w:rsidRPr="00DE76A1" w:rsidRDefault="0072456F" w:rsidP="00DE76A1">
      <w:pPr>
        <w:pStyle w:val="ListParagraph"/>
        <w:numPr>
          <w:ilvl w:val="2"/>
          <w:numId w:val="39"/>
        </w:numPr>
        <w:spacing w:after="160" w:line="360" w:lineRule="auto"/>
        <w:jc w:val="left"/>
        <w:rPr>
          <w:rFonts w:ascii="Trebuchet MS" w:hAnsi="Trebuchet MS" w:cstheme="majorBidi"/>
          <w:lang w:val="en-GB"/>
        </w:rPr>
      </w:pPr>
      <w:r w:rsidRPr="00DE76A1">
        <w:rPr>
          <w:rFonts w:ascii="Trebuchet MS" w:hAnsi="Trebuchet MS" w:cstheme="majorBidi"/>
          <w:lang w:val="en-GB"/>
        </w:rPr>
        <w:t>Gross Weight</w:t>
      </w:r>
    </w:p>
    <w:p w14:paraId="171A0C55" w14:textId="4C3578A3" w:rsidR="0072456F" w:rsidRPr="00DE76A1" w:rsidRDefault="0072456F" w:rsidP="00DE76A1">
      <w:pPr>
        <w:pStyle w:val="ListParagraph"/>
        <w:numPr>
          <w:ilvl w:val="2"/>
          <w:numId w:val="39"/>
        </w:numPr>
        <w:spacing w:after="160" w:line="360" w:lineRule="auto"/>
        <w:jc w:val="left"/>
        <w:rPr>
          <w:rFonts w:ascii="Trebuchet MS" w:hAnsi="Trebuchet MS" w:cstheme="majorBidi"/>
          <w:lang w:val="en-GB"/>
        </w:rPr>
      </w:pPr>
      <w:r w:rsidRPr="00DE76A1">
        <w:rPr>
          <w:rFonts w:ascii="Trebuchet MS" w:hAnsi="Trebuchet MS" w:cstheme="majorBidi"/>
          <w:lang w:val="en-GB"/>
        </w:rPr>
        <w:t>Is Exempted</w:t>
      </w:r>
      <w:r w:rsidR="00AF716B" w:rsidRPr="00DE76A1">
        <w:rPr>
          <w:rFonts w:ascii="Trebuchet MS" w:hAnsi="Trebuchet MS" w:cstheme="majorBidi"/>
          <w:lang w:val="en-GB"/>
        </w:rPr>
        <w:t xml:space="preserve"> ( </w:t>
      </w:r>
      <w:r w:rsidR="00401066" w:rsidRPr="00DE76A1">
        <w:rPr>
          <w:rFonts w:ascii="Trebuchet MS" w:hAnsi="Trebuchet MS" w:cstheme="majorBidi"/>
          <w:lang w:val="en-GB"/>
        </w:rPr>
        <w:t xml:space="preserve">Yes if </w:t>
      </w:r>
      <w:r w:rsidR="00AF716B" w:rsidRPr="00DE76A1">
        <w:rPr>
          <w:rFonts w:ascii="Trebuchet MS" w:hAnsi="Trebuchet MS" w:cstheme="majorBidi"/>
          <w:lang w:val="en-GB"/>
        </w:rPr>
        <w:t xml:space="preserve">Total price </w:t>
      </w:r>
      <w:r w:rsidR="00401066" w:rsidRPr="00DE76A1">
        <w:rPr>
          <w:rFonts w:ascii="Trebuchet MS" w:hAnsi="Trebuchet MS" w:cstheme="majorBidi"/>
          <w:lang w:val="en-GB"/>
        </w:rPr>
        <w:t>&lt;</w:t>
      </w:r>
      <w:r w:rsidR="00AF716B" w:rsidRPr="00DE76A1">
        <w:rPr>
          <w:rFonts w:ascii="Trebuchet MS" w:hAnsi="Trebuchet MS" w:cstheme="majorBidi"/>
          <w:lang w:val="en-GB"/>
        </w:rPr>
        <w:t xml:space="preserve"> 100 </w:t>
      </w:r>
      <w:r w:rsidR="00401066" w:rsidRPr="00DE76A1">
        <w:rPr>
          <w:rFonts w:ascii="Trebuchet MS" w:hAnsi="Trebuchet MS" w:cstheme="majorBidi"/>
          <w:lang w:val="en-GB"/>
        </w:rPr>
        <w:t>KD, No if total price &gt; 100)</w:t>
      </w:r>
    </w:p>
    <w:p w14:paraId="474C1CD1" w14:textId="00935F68" w:rsidR="0072456F" w:rsidRPr="00DE76A1" w:rsidRDefault="00EE76F8" w:rsidP="00DE76A1">
      <w:pPr>
        <w:pStyle w:val="ListParagraph"/>
        <w:spacing w:after="160" w:line="360" w:lineRule="auto"/>
        <w:ind w:left="1080"/>
        <w:jc w:val="left"/>
        <w:rPr>
          <w:rFonts w:ascii="Trebuchet MS" w:hAnsi="Trebuchet MS"/>
        </w:rPr>
      </w:pPr>
      <w:r w:rsidRPr="00DE76A1">
        <w:rPr>
          <w:rFonts w:ascii="Trebuchet MS" w:hAnsi="Trebuchet MS"/>
        </w:rPr>
        <w:t>If Is Exempted = No, below fields need to be added</w:t>
      </w:r>
    </w:p>
    <w:p w14:paraId="67EF28B7" w14:textId="4A0AD5AE" w:rsidR="00BE2C31" w:rsidRPr="00DE76A1" w:rsidRDefault="00BE2C31" w:rsidP="00DE76A1">
      <w:pPr>
        <w:pStyle w:val="ListParagraph"/>
        <w:numPr>
          <w:ilvl w:val="2"/>
          <w:numId w:val="40"/>
        </w:numPr>
        <w:spacing w:after="160" w:line="360" w:lineRule="auto"/>
        <w:jc w:val="left"/>
        <w:rPr>
          <w:rFonts w:ascii="Trebuchet MS" w:hAnsi="Trebuchet MS" w:cstheme="majorBidi"/>
          <w:lang w:val="en-GB"/>
        </w:rPr>
      </w:pPr>
      <w:r w:rsidRPr="00DE76A1">
        <w:rPr>
          <w:rFonts w:ascii="Trebuchet MS" w:hAnsi="Trebuchet MS" w:cstheme="majorBidi"/>
          <w:lang w:val="en-GB"/>
        </w:rPr>
        <w:t>Consignee Name</w:t>
      </w:r>
    </w:p>
    <w:p w14:paraId="5CF9D895" w14:textId="77777777" w:rsidR="00BE2C31" w:rsidRPr="00DE76A1" w:rsidRDefault="00BE2C31" w:rsidP="00DE76A1">
      <w:pPr>
        <w:pStyle w:val="ListParagraph"/>
        <w:numPr>
          <w:ilvl w:val="2"/>
          <w:numId w:val="40"/>
        </w:numPr>
        <w:spacing w:after="160" w:line="360" w:lineRule="auto"/>
        <w:jc w:val="left"/>
        <w:rPr>
          <w:rFonts w:ascii="Trebuchet MS" w:hAnsi="Trebuchet MS" w:cstheme="majorBidi"/>
          <w:lang w:val="en-GB"/>
        </w:rPr>
      </w:pPr>
      <w:r w:rsidRPr="00DE76A1">
        <w:rPr>
          <w:rFonts w:ascii="Trebuchet MS" w:hAnsi="Trebuchet MS" w:cstheme="majorBidi"/>
          <w:lang w:val="en-GB"/>
        </w:rPr>
        <w:t>Invoice Date</w:t>
      </w:r>
    </w:p>
    <w:p w14:paraId="77F6BFBD" w14:textId="699563B2" w:rsidR="00BE2C31" w:rsidRPr="00DE76A1" w:rsidRDefault="00BE2C31" w:rsidP="00DE76A1">
      <w:pPr>
        <w:pStyle w:val="ListParagraph"/>
        <w:numPr>
          <w:ilvl w:val="2"/>
          <w:numId w:val="40"/>
        </w:numPr>
        <w:spacing w:after="160" w:line="360" w:lineRule="auto"/>
        <w:jc w:val="left"/>
        <w:rPr>
          <w:rFonts w:ascii="Trebuchet MS" w:hAnsi="Trebuchet MS" w:cstheme="majorBidi"/>
          <w:lang w:val="en-GB"/>
        </w:rPr>
      </w:pPr>
      <w:r w:rsidRPr="00DE76A1">
        <w:rPr>
          <w:rFonts w:ascii="Trebuchet MS" w:hAnsi="Trebuchet MS" w:cstheme="majorBidi"/>
          <w:lang w:val="en-GB"/>
        </w:rPr>
        <w:t xml:space="preserve">Invoice Type (Always </w:t>
      </w:r>
      <w:r w:rsidR="00437B50">
        <w:rPr>
          <w:rFonts w:ascii="Trebuchet MS" w:hAnsi="Trebuchet MS" w:cstheme="majorBidi"/>
          <w:lang w:val="en-GB"/>
        </w:rPr>
        <w:t>FOP</w:t>
      </w:r>
      <w:r w:rsidRPr="00DE76A1">
        <w:rPr>
          <w:rFonts w:ascii="Trebuchet MS" w:hAnsi="Trebuchet MS" w:cstheme="majorBidi"/>
          <w:lang w:val="en-GB"/>
        </w:rPr>
        <w:t>)</w:t>
      </w:r>
    </w:p>
    <w:p w14:paraId="5026C047" w14:textId="77777777" w:rsidR="00BE2C31" w:rsidRPr="00DE76A1" w:rsidRDefault="00BE2C31" w:rsidP="00DE76A1">
      <w:pPr>
        <w:pStyle w:val="ListParagraph"/>
        <w:numPr>
          <w:ilvl w:val="2"/>
          <w:numId w:val="40"/>
        </w:numPr>
        <w:spacing w:after="160" w:line="360" w:lineRule="auto"/>
        <w:jc w:val="left"/>
        <w:rPr>
          <w:rFonts w:ascii="Trebuchet MS" w:hAnsi="Trebuchet MS" w:cstheme="majorBidi"/>
          <w:lang w:val="en-GB"/>
        </w:rPr>
      </w:pPr>
      <w:r w:rsidRPr="00DE76A1">
        <w:rPr>
          <w:rFonts w:ascii="Trebuchet MS" w:hAnsi="Trebuchet MS" w:cstheme="majorBidi"/>
          <w:lang w:val="en-GB"/>
        </w:rPr>
        <w:t>Currency</w:t>
      </w:r>
    </w:p>
    <w:p w14:paraId="79AB3F21" w14:textId="77777777" w:rsidR="00BE2C31" w:rsidRPr="00DE76A1" w:rsidRDefault="00BE2C31" w:rsidP="00DE76A1">
      <w:pPr>
        <w:pStyle w:val="ListParagraph"/>
        <w:numPr>
          <w:ilvl w:val="2"/>
          <w:numId w:val="40"/>
        </w:numPr>
        <w:spacing w:after="160" w:line="360" w:lineRule="auto"/>
        <w:jc w:val="left"/>
        <w:rPr>
          <w:rFonts w:ascii="Trebuchet MS" w:hAnsi="Trebuchet MS" w:cstheme="majorBidi"/>
          <w:lang w:val="en-GB"/>
        </w:rPr>
      </w:pPr>
      <w:r w:rsidRPr="00DE76A1">
        <w:rPr>
          <w:rFonts w:ascii="Trebuchet MS" w:hAnsi="Trebuchet MS" w:cstheme="majorBidi"/>
          <w:lang w:val="en-GB"/>
        </w:rPr>
        <w:t>Invoice Supplier Name</w:t>
      </w:r>
    </w:p>
    <w:p w14:paraId="39A1BEF0" w14:textId="124DB5DA" w:rsidR="00BE2C31" w:rsidRPr="00DE76A1" w:rsidRDefault="00BE2C31" w:rsidP="00DE76A1">
      <w:pPr>
        <w:pStyle w:val="ListParagraph"/>
        <w:numPr>
          <w:ilvl w:val="2"/>
          <w:numId w:val="40"/>
        </w:numPr>
        <w:spacing w:after="160" w:line="360" w:lineRule="auto"/>
        <w:jc w:val="left"/>
        <w:rPr>
          <w:rFonts w:ascii="Trebuchet MS" w:hAnsi="Trebuchet MS" w:cstheme="majorBidi"/>
          <w:lang w:val="en-GB"/>
        </w:rPr>
      </w:pPr>
      <w:r w:rsidRPr="00DE76A1">
        <w:rPr>
          <w:rFonts w:ascii="Trebuchet MS" w:hAnsi="Trebuchet MS" w:cstheme="majorBidi"/>
          <w:lang w:val="en-GB"/>
        </w:rPr>
        <w:t>Freight Currency</w:t>
      </w:r>
      <w:r w:rsidR="00194F7D">
        <w:rPr>
          <w:rFonts w:ascii="Trebuchet MS" w:hAnsi="Trebuchet MS" w:cstheme="majorBidi"/>
          <w:lang w:val="en-GB"/>
        </w:rPr>
        <w:t xml:space="preserve"> (always KWD)</w:t>
      </w:r>
    </w:p>
    <w:p w14:paraId="0D26D109" w14:textId="77777777" w:rsidR="00BE2C31" w:rsidRPr="00DE76A1" w:rsidRDefault="00BE2C31" w:rsidP="00DE76A1">
      <w:pPr>
        <w:pStyle w:val="ListParagraph"/>
        <w:numPr>
          <w:ilvl w:val="2"/>
          <w:numId w:val="40"/>
        </w:numPr>
        <w:spacing w:after="160" w:line="360" w:lineRule="auto"/>
        <w:jc w:val="left"/>
        <w:rPr>
          <w:rFonts w:ascii="Trebuchet MS" w:hAnsi="Trebuchet MS" w:cstheme="majorBidi"/>
          <w:lang w:val="en-GB"/>
        </w:rPr>
      </w:pPr>
      <w:r w:rsidRPr="00DE76A1">
        <w:rPr>
          <w:rFonts w:ascii="Trebuchet MS" w:hAnsi="Trebuchet MS" w:cstheme="majorBidi"/>
          <w:lang w:val="en-GB"/>
        </w:rPr>
        <w:t>Freight Charges</w:t>
      </w:r>
    </w:p>
    <w:p w14:paraId="252E0390" w14:textId="77777777" w:rsidR="00BE2C31" w:rsidRPr="00DE76A1" w:rsidRDefault="00BE2C31" w:rsidP="00DE76A1">
      <w:pPr>
        <w:pStyle w:val="ListParagraph"/>
        <w:numPr>
          <w:ilvl w:val="2"/>
          <w:numId w:val="40"/>
        </w:numPr>
        <w:spacing w:after="160" w:line="360" w:lineRule="auto"/>
        <w:jc w:val="left"/>
        <w:rPr>
          <w:rFonts w:ascii="Trebuchet MS" w:hAnsi="Trebuchet MS" w:cstheme="majorBidi"/>
          <w:lang w:val="en-GB"/>
        </w:rPr>
      </w:pPr>
      <w:r w:rsidRPr="00DE76A1">
        <w:rPr>
          <w:rFonts w:ascii="Trebuchet MS" w:hAnsi="Trebuchet MS" w:cstheme="majorBidi"/>
          <w:lang w:val="en-GB"/>
        </w:rPr>
        <w:t>Country Of Supply</w:t>
      </w:r>
    </w:p>
    <w:p w14:paraId="4C38A1DC" w14:textId="07F89B4B" w:rsidR="00EE76F8" w:rsidRDefault="000D23AD" w:rsidP="00DE76A1">
      <w:pPr>
        <w:pStyle w:val="ListParagraph"/>
        <w:numPr>
          <w:ilvl w:val="0"/>
          <w:numId w:val="7"/>
        </w:numPr>
        <w:spacing w:after="160" w:line="360" w:lineRule="auto"/>
        <w:jc w:val="left"/>
        <w:rPr>
          <w:rFonts w:ascii="Trebuchet MS" w:hAnsi="Trebuchet MS"/>
        </w:rPr>
      </w:pPr>
      <w:r w:rsidRPr="00DE76A1">
        <w:rPr>
          <w:rFonts w:ascii="Trebuchet MS" w:hAnsi="Trebuchet MS"/>
        </w:rPr>
        <w:t xml:space="preserve">Automatic Consolidation of IW Express AWB and Origin invoice for each shipment within a console </w:t>
      </w:r>
      <w:r w:rsidR="00E462CB" w:rsidRPr="00DE76A1">
        <w:rPr>
          <w:rFonts w:ascii="Trebuchet MS" w:hAnsi="Trebuchet MS"/>
        </w:rPr>
        <w:t>by the system</w:t>
      </w:r>
      <w:r w:rsidR="007E749E">
        <w:rPr>
          <w:rFonts w:ascii="Trebuchet MS" w:hAnsi="Trebuchet MS"/>
        </w:rPr>
        <w:t xml:space="preserve">. Multiple Options of Printing required for the business </w:t>
      </w:r>
      <w:r w:rsidR="00BD4BEF">
        <w:rPr>
          <w:rFonts w:ascii="Trebuchet MS" w:hAnsi="Trebuchet MS"/>
        </w:rPr>
        <w:t>team.</w:t>
      </w:r>
    </w:p>
    <w:p w14:paraId="7CA02580" w14:textId="05AC8AE1" w:rsidR="007E749E" w:rsidRDefault="000E4081" w:rsidP="007E749E">
      <w:pPr>
        <w:pStyle w:val="ListParagraph"/>
        <w:numPr>
          <w:ilvl w:val="0"/>
          <w:numId w:val="43"/>
        </w:numPr>
        <w:spacing w:after="160" w:line="360" w:lineRule="auto"/>
        <w:jc w:val="left"/>
        <w:rPr>
          <w:rFonts w:ascii="Trebuchet MS" w:hAnsi="Trebuchet MS"/>
        </w:rPr>
      </w:pPr>
      <w:r>
        <w:rPr>
          <w:rFonts w:ascii="Trebuchet MS" w:hAnsi="Trebuchet MS"/>
        </w:rPr>
        <w:t>Option 1: Print AWB and Invoice</w:t>
      </w:r>
    </w:p>
    <w:p w14:paraId="67B43957" w14:textId="4762A7B8" w:rsidR="000E4081" w:rsidRDefault="00160F7F" w:rsidP="007E749E">
      <w:pPr>
        <w:pStyle w:val="ListParagraph"/>
        <w:numPr>
          <w:ilvl w:val="0"/>
          <w:numId w:val="43"/>
        </w:numPr>
        <w:spacing w:after="160" w:line="360" w:lineRule="auto"/>
        <w:jc w:val="left"/>
        <w:rPr>
          <w:rFonts w:ascii="Trebuchet MS" w:hAnsi="Trebuchet MS"/>
        </w:rPr>
      </w:pPr>
      <w:r>
        <w:rPr>
          <w:rFonts w:ascii="Trebuchet MS" w:hAnsi="Trebuchet MS"/>
        </w:rPr>
        <w:t xml:space="preserve">Option 2: </w:t>
      </w:r>
      <w:r w:rsidR="0074384A">
        <w:rPr>
          <w:rFonts w:ascii="Trebuchet MS" w:hAnsi="Trebuchet MS"/>
        </w:rPr>
        <w:t>Print AWB</w:t>
      </w:r>
    </w:p>
    <w:p w14:paraId="755BF233" w14:textId="3D923A69" w:rsidR="0074384A" w:rsidRPr="00DE76A1" w:rsidRDefault="0074384A" w:rsidP="007E749E">
      <w:pPr>
        <w:pStyle w:val="ListParagraph"/>
        <w:numPr>
          <w:ilvl w:val="0"/>
          <w:numId w:val="43"/>
        </w:numPr>
        <w:spacing w:after="160" w:line="360" w:lineRule="auto"/>
        <w:jc w:val="left"/>
        <w:rPr>
          <w:rFonts w:ascii="Trebuchet MS" w:hAnsi="Trebuchet MS"/>
        </w:rPr>
      </w:pPr>
      <w:r>
        <w:rPr>
          <w:rFonts w:ascii="Trebuchet MS" w:hAnsi="Trebuchet MS"/>
        </w:rPr>
        <w:t>Option 3: Print Invoice</w:t>
      </w:r>
    </w:p>
    <w:p w14:paraId="5AC94BA4" w14:textId="44881C22" w:rsidR="00E462CB" w:rsidRDefault="00E462CB" w:rsidP="00DE76A1">
      <w:pPr>
        <w:pStyle w:val="ListParagraph"/>
        <w:numPr>
          <w:ilvl w:val="0"/>
          <w:numId w:val="7"/>
        </w:numPr>
        <w:spacing w:after="160" w:line="360" w:lineRule="auto"/>
        <w:jc w:val="left"/>
        <w:rPr>
          <w:rFonts w:ascii="Trebuchet MS" w:hAnsi="Trebuchet MS"/>
        </w:rPr>
      </w:pPr>
      <w:r w:rsidRPr="00DE76A1">
        <w:rPr>
          <w:rFonts w:ascii="Trebuchet MS" w:hAnsi="Trebuchet MS"/>
        </w:rPr>
        <w:t xml:space="preserve"> Downloading Bonded Manifest</w:t>
      </w:r>
      <w:r w:rsidR="00D65D30" w:rsidRPr="00DE76A1">
        <w:rPr>
          <w:rFonts w:ascii="Trebuchet MS" w:hAnsi="Trebuchet MS"/>
        </w:rPr>
        <w:t xml:space="preserve">, CCR, IW Express AWB/Origin invoice from the LMS and </w:t>
      </w:r>
      <w:r w:rsidR="009B7587">
        <w:rPr>
          <w:rFonts w:ascii="Trebuchet MS" w:hAnsi="Trebuchet MS"/>
        </w:rPr>
        <w:t xml:space="preserve">Bonded </w:t>
      </w:r>
      <w:r w:rsidR="00DA0C43">
        <w:rPr>
          <w:rFonts w:ascii="Trebuchet MS" w:hAnsi="Trebuchet MS"/>
        </w:rPr>
        <w:t xml:space="preserve">Manifest will be sent to </w:t>
      </w:r>
      <w:r w:rsidR="00F705A9">
        <w:rPr>
          <w:rFonts w:ascii="Trebuchet MS" w:hAnsi="Trebuchet MS"/>
        </w:rPr>
        <w:t xml:space="preserve">Bonded team (NAS/KU) as </w:t>
      </w:r>
      <w:r w:rsidR="00BD4BEF">
        <w:rPr>
          <w:rFonts w:ascii="Trebuchet MS" w:hAnsi="Trebuchet MS"/>
        </w:rPr>
        <w:t>Email,</w:t>
      </w:r>
      <w:r w:rsidR="00F705A9">
        <w:rPr>
          <w:rFonts w:ascii="Trebuchet MS" w:hAnsi="Trebuchet MS"/>
        </w:rPr>
        <w:t xml:space="preserve"> </w:t>
      </w:r>
      <w:r w:rsidR="00615A66">
        <w:rPr>
          <w:rFonts w:ascii="Trebuchet MS" w:hAnsi="Trebuchet MS"/>
        </w:rPr>
        <w:t xml:space="preserve">and they will </w:t>
      </w:r>
      <w:r w:rsidR="00D65D30" w:rsidRPr="00DE76A1">
        <w:rPr>
          <w:rFonts w:ascii="Trebuchet MS" w:hAnsi="Trebuchet MS"/>
        </w:rPr>
        <w:t>upload</w:t>
      </w:r>
      <w:r w:rsidR="00615A66">
        <w:rPr>
          <w:rFonts w:ascii="Trebuchet MS" w:hAnsi="Trebuchet MS"/>
        </w:rPr>
        <w:t xml:space="preserve"> </w:t>
      </w:r>
      <w:r w:rsidR="00D65D30" w:rsidRPr="00DE76A1">
        <w:rPr>
          <w:rFonts w:ascii="Trebuchet MS" w:hAnsi="Trebuchet MS"/>
        </w:rPr>
        <w:t xml:space="preserve">the same into </w:t>
      </w:r>
      <w:r w:rsidR="00502227" w:rsidRPr="00DE76A1">
        <w:rPr>
          <w:rFonts w:ascii="Trebuchet MS" w:hAnsi="Trebuchet MS"/>
        </w:rPr>
        <w:t>Customs Clearance system</w:t>
      </w:r>
      <w:r w:rsidR="00510CF2" w:rsidRPr="00DE76A1">
        <w:rPr>
          <w:rFonts w:ascii="Trebuchet MS" w:hAnsi="Trebuchet MS"/>
        </w:rPr>
        <w:t xml:space="preserve"> manually.</w:t>
      </w:r>
      <w:r w:rsidR="00E02FF8">
        <w:rPr>
          <w:rFonts w:ascii="Trebuchet MS" w:hAnsi="Trebuchet MS"/>
        </w:rPr>
        <w:t xml:space="preserve"> </w:t>
      </w:r>
      <w:r w:rsidR="00ED7E2D">
        <w:rPr>
          <w:rFonts w:ascii="Trebuchet MS" w:hAnsi="Trebuchet MS"/>
        </w:rPr>
        <w:t xml:space="preserve">IW </w:t>
      </w:r>
      <w:r w:rsidR="000E475E">
        <w:rPr>
          <w:rFonts w:ascii="Trebuchet MS" w:hAnsi="Trebuchet MS"/>
        </w:rPr>
        <w:t>team will also send Email</w:t>
      </w:r>
      <w:r w:rsidR="000D4B0A">
        <w:rPr>
          <w:rFonts w:ascii="Trebuchet MS" w:hAnsi="Trebuchet MS"/>
        </w:rPr>
        <w:t xml:space="preserve"> after checking</w:t>
      </w:r>
      <w:r w:rsidR="00E02FF8">
        <w:rPr>
          <w:rFonts w:ascii="Trebuchet MS" w:hAnsi="Trebuchet MS"/>
        </w:rPr>
        <w:t>.</w:t>
      </w:r>
    </w:p>
    <w:p w14:paraId="11E15ADE" w14:textId="315F0531" w:rsidR="00E02FF8" w:rsidRPr="00DE76A1" w:rsidRDefault="00E02FF8" w:rsidP="00E02FF8">
      <w:pPr>
        <w:pStyle w:val="ListParagraph"/>
        <w:spacing w:after="160" w:line="360" w:lineRule="auto"/>
        <w:ind w:left="1080"/>
        <w:jc w:val="left"/>
        <w:rPr>
          <w:rFonts w:ascii="Trebuchet MS" w:hAnsi="Trebuchet MS"/>
        </w:rPr>
      </w:pPr>
      <w:r>
        <w:rPr>
          <w:rFonts w:ascii="Trebuchet MS" w:hAnsi="Trebuchet MS"/>
        </w:rPr>
        <w:t>IW team will submit CCR after checking.</w:t>
      </w:r>
    </w:p>
    <w:p w14:paraId="662715DE" w14:textId="0BAAAD31" w:rsidR="00502227" w:rsidRPr="00DE76A1" w:rsidRDefault="00A65655" w:rsidP="00DE76A1">
      <w:pPr>
        <w:pStyle w:val="ListParagraph"/>
        <w:numPr>
          <w:ilvl w:val="0"/>
          <w:numId w:val="7"/>
        </w:numPr>
        <w:spacing w:after="160" w:line="360" w:lineRule="auto"/>
        <w:jc w:val="left"/>
        <w:rPr>
          <w:rFonts w:ascii="Trebuchet MS" w:hAnsi="Trebuchet MS"/>
        </w:rPr>
      </w:pPr>
      <w:r w:rsidRPr="00DE76A1">
        <w:rPr>
          <w:rFonts w:ascii="Trebuchet MS" w:hAnsi="Trebuchet MS"/>
        </w:rPr>
        <w:t xml:space="preserve"> Customs will inspect the shipments as per console </w:t>
      </w:r>
      <w:r w:rsidR="001369C9" w:rsidRPr="00DE76A1">
        <w:rPr>
          <w:rFonts w:ascii="Trebuchet MS" w:hAnsi="Trebuchet MS"/>
        </w:rPr>
        <w:t xml:space="preserve">for </w:t>
      </w:r>
      <w:r w:rsidR="00BD4BEF" w:rsidRPr="00DE76A1">
        <w:rPr>
          <w:rFonts w:ascii="Trebuchet MS" w:hAnsi="Trebuchet MS"/>
        </w:rPr>
        <w:t>Clearance.</w:t>
      </w:r>
    </w:p>
    <w:p w14:paraId="586825C5" w14:textId="1B48366D" w:rsidR="001369C9" w:rsidRPr="00DE76A1" w:rsidRDefault="001369C9" w:rsidP="00DE76A1">
      <w:pPr>
        <w:pStyle w:val="ListParagraph"/>
        <w:numPr>
          <w:ilvl w:val="0"/>
          <w:numId w:val="7"/>
        </w:numPr>
        <w:spacing w:after="160" w:line="360" w:lineRule="auto"/>
        <w:jc w:val="left"/>
        <w:rPr>
          <w:rFonts w:ascii="Trebuchet MS" w:hAnsi="Trebuchet MS"/>
        </w:rPr>
      </w:pPr>
      <w:r w:rsidRPr="00DE76A1">
        <w:rPr>
          <w:rFonts w:ascii="Trebuchet MS" w:hAnsi="Trebuchet MS"/>
        </w:rPr>
        <w:t xml:space="preserve">If the Shipments of a console </w:t>
      </w:r>
      <w:r w:rsidR="00BD4BEF" w:rsidRPr="00DE76A1">
        <w:rPr>
          <w:rFonts w:ascii="Trebuchet MS" w:hAnsi="Trebuchet MS"/>
        </w:rPr>
        <w:t>require</w:t>
      </w:r>
      <w:r w:rsidRPr="00DE76A1">
        <w:rPr>
          <w:rFonts w:ascii="Trebuchet MS" w:hAnsi="Trebuchet MS"/>
        </w:rPr>
        <w:t xml:space="preserve"> special approval</w:t>
      </w:r>
      <w:r w:rsidR="00510CF2" w:rsidRPr="00DE76A1">
        <w:rPr>
          <w:rFonts w:ascii="Trebuchet MS" w:hAnsi="Trebuchet MS"/>
        </w:rPr>
        <w:t xml:space="preserve">, those will be moved to respective ministries and the status of the shipments will be updated </w:t>
      </w:r>
      <w:r w:rsidR="00150B1B" w:rsidRPr="00DE76A1">
        <w:rPr>
          <w:rFonts w:ascii="Trebuchet MS" w:hAnsi="Trebuchet MS"/>
        </w:rPr>
        <w:t xml:space="preserve">as Special approval in the </w:t>
      </w:r>
      <w:r w:rsidR="00150B1B" w:rsidRPr="00DE76A1">
        <w:rPr>
          <w:rFonts w:ascii="Trebuchet MS" w:hAnsi="Trebuchet MS"/>
        </w:rPr>
        <w:lastRenderedPageBreak/>
        <w:t>system</w:t>
      </w:r>
      <w:r w:rsidR="00A428B6" w:rsidRPr="00DE76A1">
        <w:rPr>
          <w:rFonts w:ascii="Trebuchet MS" w:hAnsi="Trebuchet MS"/>
        </w:rPr>
        <w:t xml:space="preserve"> and that will be handled in a Separate DO. </w:t>
      </w:r>
      <w:r w:rsidR="00426560" w:rsidRPr="00DE76A1">
        <w:rPr>
          <w:rFonts w:ascii="Trebuchet MS" w:hAnsi="Trebuchet MS"/>
        </w:rPr>
        <w:t xml:space="preserve">Those shipments will then be processed again for Clearance after the approval is </w:t>
      </w:r>
      <w:r w:rsidR="00BD4BEF" w:rsidRPr="00DE76A1">
        <w:rPr>
          <w:rFonts w:ascii="Trebuchet MS" w:hAnsi="Trebuchet MS"/>
        </w:rPr>
        <w:t>done.</w:t>
      </w:r>
    </w:p>
    <w:p w14:paraId="49D789AC" w14:textId="0A115F40" w:rsidR="00150B1B" w:rsidRPr="00DE76A1" w:rsidRDefault="00150B1B" w:rsidP="00DE76A1">
      <w:pPr>
        <w:pStyle w:val="ListParagraph"/>
        <w:numPr>
          <w:ilvl w:val="0"/>
          <w:numId w:val="7"/>
        </w:numPr>
        <w:spacing w:after="160" w:line="360" w:lineRule="auto"/>
        <w:jc w:val="left"/>
        <w:rPr>
          <w:rFonts w:ascii="Trebuchet MS" w:hAnsi="Trebuchet MS"/>
        </w:rPr>
      </w:pPr>
      <w:r w:rsidRPr="00DE76A1">
        <w:rPr>
          <w:rFonts w:ascii="Trebuchet MS" w:hAnsi="Trebuchet MS"/>
        </w:rPr>
        <w:t xml:space="preserve">For the other Shipments, Shipments will be </w:t>
      </w:r>
      <w:r w:rsidR="00A428B6" w:rsidRPr="00DE76A1">
        <w:rPr>
          <w:rFonts w:ascii="Trebuchet MS" w:hAnsi="Trebuchet MS"/>
        </w:rPr>
        <w:t>processed for Clearance</w:t>
      </w:r>
      <w:ins w:id="36" w:author="Microsoft Word" w:date="2023-12-28T12:24:00Z">
        <w:r w:rsidR="0029409D" w:rsidRPr="00DE76A1">
          <w:rPr>
            <w:rFonts w:ascii="Trebuchet MS" w:hAnsi="Trebuchet MS"/>
          </w:rPr>
          <w:t>.</w:t>
        </w:r>
      </w:ins>
    </w:p>
    <w:p w14:paraId="5C40B309" w14:textId="50C525C6" w:rsidR="0029409D" w:rsidRPr="00DE76A1" w:rsidRDefault="0029409D" w:rsidP="00DE76A1">
      <w:pPr>
        <w:pStyle w:val="ListParagraph"/>
        <w:numPr>
          <w:ilvl w:val="0"/>
          <w:numId w:val="7"/>
        </w:numPr>
        <w:spacing w:after="160" w:line="360" w:lineRule="auto"/>
        <w:jc w:val="left"/>
        <w:rPr>
          <w:rFonts w:ascii="Trebuchet MS" w:hAnsi="Trebuchet MS"/>
        </w:rPr>
      </w:pPr>
      <w:r w:rsidRPr="00DE76A1">
        <w:rPr>
          <w:rFonts w:ascii="Trebuchet MS" w:hAnsi="Trebuchet MS"/>
        </w:rPr>
        <w:t>If Customs Clears the shipments DO will be sent by Customs and Bayan can be downloaded from Customs system i</w:t>
      </w:r>
      <w:r w:rsidR="00A71035" w:rsidRPr="00DE76A1">
        <w:rPr>
          <w:rFonts w:ascii="Trebuchet MS" w:hAnsi="Trebuchet MS"/>
        </w:rPr>
        <w:t>n pdf format. If Customs reject the shipments, it will be Sei</w:t>
      </w:r>
      <w:r w:rsidR="004B6B4D" w:rsidRPr="00DE76A1">
        <w:rPr>
          <w:rFonts w:ascii="Trebuchet MS" w:hAnsi="Trebuchet MS"/>
        </w:rPr>
        <w:t xml:space="preserve">zed by customs or Return to Origin. </w:t>
      </w:r>
      <w:r w:rsidR="00BD4BEF" w:rsidRPr="00DE76A1">
        <w:rPr>
          <w:rFonts w:ascii="Trebuchet MS" w:hAnsi="Trebuchet MS"/>
        </w:rPr>
        <w:t>The status</w:t>
      </w:r>
      <w:r w:rsidR="004B6B4D" w:rsidRPr="00DE76A1">
        <w:rPr>
          <w:rFonts w:ascii="Trebuchet MS" w:hAnsi="Trebuchet MS"/>
        </w:rPr>
        <w:t xml:space="preserve"> of those will be updated in the Shipment by the Clarance </w:t>
      </w:r>
      <w:r w:rsidR="00180973" w:rsidRPr="00DE76A1">
        <w:rPr>
          <w:rFonts w:ascii="Trebuchet MS" w:hAnsi="Trebuchet MS"/>
        </w:rPr>
        <w:t>team.</w:t>
      </w:r>
    </w:p>
    <w:p w14:paraId="5BB86FFE" w14:textId="2DF23D5A" w:rsidR="00A71035" w:rsidRPr="00DE76A1" w:rsidRDefault="00F10F05" w:rsidP="00DE76A1">
      <w:pPr>
        <w:pStyle w:val="ListParagraph"/>
        <w:numPr>
          <w:ilvl w:val="0"/>
          <w:numId w:val="7"/>
        </w:numPr>
        <w:spacing w:after="160" w:line="360" w:lineRule="auto"/>
        <w:jc w:val="left"/>
        <w:rPr>
          <w:rFonts w:ascii="Trebuchet MS" w:hAnsi="Trebuchet MS"/>
        </w:rPr>
      </w:pPr>
      <w:r w:rsidRPr="00DE76A1">
        <w:rPr>
          <w:rFonts w:ascii="Trebuchet MS" w:hAnsi="Trebuchet MS"/>
        </w:rPr>
        <w:t xml:space="preserve">Upload Bayan/ </w:t>
      </w:r>
      <w:r w:rsidR="00073DF7" w:rsidRPr="00DE76A1">
        <w:rPr>
          <w:rFonts w:ascii="Trebuchet MS" w:hAnsi="Trebuchet MS"/>
        </w:rPr>
        <w:t xml:space="preserve">DO into the </w:t>
      </w:r>
      <w:r w:rsidR="002D5CF6" w:rsidRPr="00DE76A1">
        <w:rPr>
          <w:rFonts w:ascii="Trebuchet MS" w:hAnsi="Trebuchet MS"/>
        </w:rPr>
        <w:t xml:space="preserve">Logistics Management system by selecting the </w:t>
      </w:r>
      <w:r w:rsidR="00BD4BEF" w:rsidRPr="00DE76A1">
        <w:rPr>
          <w:rFonts w:ascii="Trebuchet MS" w:hAnsi="Trebuchet MS"/>
        </w:rPr>
        <w:t>Console.</w:t>
      </w:r>
    </w:p>
    <w:p w14:paraId="0CC8D9A9" w14:textId="1939052D" w:rsidR="002D5CF6" w:rsidRPr="00DE76A1" w:rsidRDefault="002D5CF6" w:rsidP="00DE76A1">
      <w:pPr>
        <w:pStyle w:val="ListParagraph"/>
        <w:numPr>
          <w:ilvl w:val="0"/>
          <w:numId w:val="7"/>
        </w:numPr>
        <w:spacing w:after="160" w:line="360" w:lineRule="auto"/>
        <w:jc w:val="left"/>
        <w:rPr>
          <w:rFonts w:ascii="Trebuchet MS" w:hAnsi="Trebuchet MS"/>
        </w:rPr>
      </w:pPr>
      <w:r w:rsidRPr="00DE76A1">
        <w:rPr>
          <w:rFonts w:ascii="Trebuchet MS" w:hAnsi="Trebuchet MS"/>
        </w:rPr>
        <w:t xml:space="preserve">Duty Charges Collected for </w:t>
      </w:r>
      <w:r w:rsidR="00F01D59" w:rsidRPr="00DE76A1">
        <w:rPr>
          <w:rFonts w:ascii="Trebuchet MS" w:hAnsi="Trebuchet MS"/>
        </w:rPr>
        <w:t xml:space="preserve">each house AWB need to mapped automatically mapped from the Bayan </w:t>
      </w:r>
      <w:r w:rsidR="00180973" w:rsidRPr="00DE76A1">
        <w:rPr>
          <w:rFonts w:ascii="Trebuchet MS" w:hAnsi="Trebuchet MS"/>
        </w:rPr>
        <w:t>(Feasibility</w:t>
      </w:r>
      <w:r w:rsidR="00F01D59" w:rsidRPr="00DE76A1">
        <w:rPr>
          <w:rFonts w:ascii="Trebuchet MS" w:hAnsi="Trebuchet MS"/>
        </w:rPr>
        <w:t xml:space="preserve"> study to be done)</w:t>
      </w:r>
    </w:p>
    <w:p w14:paraId="34A80468" w14:textId="5571C5E1" w:rsidR="008A6F58" w:rsidRPr="00FB2498" w:rsidRDefault="008A6F58" w:rsidP="00382248">
      <w:pPr>
        <w:pStyle w:val="ListParagraph"/>
        <w:numPr>
          <w:ilvl w:val="0"/>
          <w:numId w:val="7"/>
        </w:numPr>
        <w:spacing w:after="160" w:line="360" w:lineRule="auto"/>
        <w:jc w:val="left"/>
        <w:rPr>
          <w:rFonts w:ascii="Trebuchet MS" w:hAnsi="Trebuchet MS"/>
        </w:rPr>
      </w:pPr>
      <w:r w:rsidRPr="00FB2498">
        <w:rPr>
          <w:rFonts w:ascii="Trebuchet MS" w:hAnsi="Trebuchet MS"/>
        </w:rPr>
        <w:t xml:space="preserve">Shipments will be categorized into </w:t>
      </w:r>
      <w:r w:rsidR="00513DAB" w:rsidRPr="00FB2498">
        <w:rPr>
          <w:rFonts w:ascii="Trebuchet MS" w:hAnsi="Trebuchet MS"/>
        </w:rPr>
        <w:t>DDU (</w:t>
      </w:r>
      <w:r w:rsidRPr="00FB2498">
        <w:rPr>
          <w:rFonts w:ascii="Trebuchet MS" w:hAnsi="Trebuchet MS"/>
        </w:rPr>
        <w:t xml:space="preserve">Destination Duty Unpaid) and DDP (Destination Duty Paid) </w:t>
      </w:r>
      <w:r w:rsidR="002D2B8A" w:rsidRPr="00FB2498">
        <w:rPr>
          <w:rFonts w:ascii="Trebuchet MS" w:hAnsi="Trebuchet MS"/>
        </w:rPr>
        <w:t>by the system</w:t>
      </w:r>
      <w:r w:rsidR="00CB7165" w:rsidRPr="00FB2498">
        <w:rPr>
          <w:rFonts w:ascii="Trebuchet MS" w:hAnsi="Trebuchet MS"/>
        </w:rPr>
        <w:t xml:space="preserve"> by Shipper</w:t>
      </w:r>
      <w:r w:rsidR="002D2B8A" w:rsidRPr="00FB2498">
        <w:rPr>
          <w:rFonts w:ascii="Trebuchet MS" w:hAnsi="Trebuchet MS"/>
        </w:rPr>
        <w:t xml:space="preserve">. Clearance </w:t>
      </w:r>
      <w:r w:rsidR="00513DAB" w:rsidRPr="00FB2498">
        <w:rPr>
          <w:rFonts w:ascii="Trebuchet MS" w:hAnsi="Trebuchet MS"/>
        </w:rPr>
        <w:t>invoices</w:t>
      </w:r>
      <w:r w:rsidR="002D2B8A" w:rsidRPr="00FB2498">
        <w:rPr>
          <w:rFonts w:ascii="Trebuchet MS" w:hAnsi="Trebuchet MS"/>
        </w:rPr>
        <w:t xml:space="preserve"> for DDU shipments will be generated automatically in the system.</w:t>
      </w:r>
      <w:r w:rsidR="00FB2498" w:rsidRPr="00FB2498">
        <w:rPr>
          <w:rFonts w:ascii="Trebuchet MS" w:hAnsi="Trebuchet MS"/>
          <w:color w:val="FF0000"/>
        </w:rPr>
        <w:t xml:space="preserve"> </w:t>
      </w:r>
      <w:r w:rsidR="00FB2498" w:rsidRPr="00FB2498">
        <w:rPr>
          <w:rFonts w:ascii="Trebuchet MS" w:hAnsi="Trebuchet MS"/>
          <w:color w:val="auto"/>
        </w:rPr>
        <w:t>A</w:t>
      </w:r>
      <w:r w:rsidR="00FB2498" w:rsidRPr="00FB2498">
        <w:rPr>
          <w:rFonts w:ascii="Trebuchet MS" w:hAnsi="Trebuchet MS"/>
          <w:color w:val="auto"/>
        </w:rPr>
        <w:t>ll DDU must apply 4 KD for all shipments) + 5% from shipments higher than 100 KD.</w:t>
      </w:r>
    </w:p>
    <w:p w14:paraId="1B9F4D04" w14:textId="6E802918" w:rsidR="002D2B8A" w:rsidRPr="00DE76A1" w:rsidRDefault="00513DAB" w:rsidP="00DE76A1">
      <w:pPr>
        <w:pStyle w:val="ListParagraph"/>
        <w:numPr>
          <w:ilvl w:val="0"/>
          <w:numId w:val="7"/>
        </w:numPr>
        <w:spacing w:after="160" w:line="360" w:lineRule="auto"/>
        <w:jc w:val="left"/>
        <w:rPr>
          <w:rFonts w:ascii="Trebuchet MS" w:hAnsi="Trebuchet MS"/>
        </w:rPr>
      </w:pPr>
      <w:r w:rsidRPr="00DE76A1">
        <w:rPr>
          <w:rFonts w:ascii="Trebuchet MS" w:hAnsi="Trebuchet MS"/>
        </w:rPr>
        <w:t>The status</w:t>
      </w:r>
      <w:r w:rsidR="00180973" w:rsidRPr="00DE76A1">
        <w:rPr>
          <w:rFonts w:ascii="Trebuchet MS" w:hAnsi="Trebuchet MS"/>
        </w:rPr>
        <w:t xml:space="preserve"> of each </w:t>
      </w:r>
      <w:r w:rsidR="000D5231" w:rsidRPr="00DE76A1">
        <w:rPr>
          <w:rFonts w:ascii="Trebuchet MS" w:hAnsi="Trebuchet MS"/>
        </w:rPr>
        <w:t>event will be updated in the system manually/automatically as per requirements. Admin User should have provision to revoke the status if required.</w:t>
      </w:r>
    </w:p>
    <w:p w14:paraId="15B9010A" w14:textId="29B8AEA4" w:rsidR="000D5231" w:rsidRDefault="00A00293" w:rsidP="00DE76A1">
      <w:pPr>
        <w:pStyle w:val="ListParagraph"/>
        <w:numPr>
          <w:ilvl w:val="0"/>
          <w:numId w:val="7"/>
        </w:numPr>
        <w:spacing w:after="160" w:line="360" w:lineRule="auto"/>
        <w:jc w:val="left"/>
        <w:rPr>
          <w:rFonts w:ascii="Trebuchet MS" w:hAnsi="Trebuchet MS"/>
        </w:rPr>
      </w:pPr>
      <w:r w:rsidRPr="00DE76A1">
        <w:rPr>
          <w:rFonts w:ascii="Trebuchet MS" w:hAnsi="Trebuchet MS"/>
        </w:rPr>
        <w:t>Cleared Shipments will then be moved to the respective hubs in the system a</w:t>
      </w:r>
      <w:r w:rsidR="00DE76A1" w:rsidRPr="00DE76A1">
        <w:rPr>
          <w:rFonts w:ascii="Trebuchet MS" w:hAnsi="Trebuchet MS"/>
        </w:rPr>
        <w:t>long with Clearance invoices.</w:t>
      </w:r>
    </w:p>
    <w:p w14:paraId="2D9E89A8" w14:textId="274F9AEF" w:rsidR="00820CCA" w:rsidRDefault="00820CCA" w:rsidP="00DE76A1">
      <w:pPr>
        <w:pStyle w:val="ListParagraph"/>
        <w:numPr>
          <w:ilvl w:val="0"/>
          <w:numId w:val="7"/>
        </w:numPr>
        <w:spacing w:after="160" w:line="360" w:lineRule="auto"/>
        <w:jc w:val="left"/>
        <w:rPr>
          <w:rFonts w:ascii="Trebuchet MS" w:hAnsi="Trebuchet MS"/>
        </w:rPr>
      </w:pPr>
      <w:r>
        <w:rPr>
          <w:rFonts w:ascii="Trebuchet MS" w:hAnsi="Trebuchet MS"/>
        </w:rPr>
        <w:t xml:space="preserve">Clearance team will prepare the Cost details for each </w:t>
      </w:r>
      <w:r w:rsidR="000F4D15">
        <w:rPr>
          <w:rFonts w:ascii="Trebuchet MS" w:hAnsi="Trebuchet MS"/>
        </w:rPr>
        <w:t xml:space="preserve">master </w:t>
      </w:r>
      <w:r>
        <w:rPr>
          <w:rFonts w:ascii="Trebuchet MS" w:hAnsi="Trebuchet MS"/>
        </w:rPr>
        <w:t xml:space="preserve">AWB and </w:t>
      </w:r>
      <w:r w:rsidR="000F4D15">
        <w:rPr>
          <w:rFonts w:ascii="Trebuchet MS" w:hAnsi="Trebuchet MS"/>
        </w:rPr>
        <w:t>send it to finance team.</w:t>
      </w:r>
      <w:r w:rsidR="000759B9">
        <w:rPr>
          <w:rFonts w:ascii="Trebuchet MS" w:hAnsi="Trebuchet MS"/>
        </w:rPr>
        <w:t xml:space="preserve"> Expense details form will contain below </w:t>
      </w:r>
      <w:r w:rsidR="0022179A">
        <w:rPr>
          <w:rFonts w:ascii="Trebuchet MS" w:hAnsi="Trebuchet MS"/>
        </w:rPr>
        <w:t>details.</w:t>
      </w:r>
    </w:p>
    <w:p w14:paraId="6E054A3D" w14:textId="73E467F4" w:rsidR="000759B9" w:rsidRDefault="000759B9" w:rsidP="000759B9">
      <w:pPr>
        <w:pStyle w:val="ListParagraph"/>
        <w:numPr>
          <w:ilvl w:val="1"/>
          <w:numId w:val="42"/>
        </w:numPr>
        <w:spacing w:after="160" w:line="360" w:lineRule="auto"/>
        <w:jc w:val="left"/>
        <w:rPr>
          <w:rFonts w:ascii="Trebuchet MS" w:hAnsi="Trebuchet MS"/>
        </w:rPr>
      </w:pPr>
      <w:r>
        <w:rPr>
          <w:rFonts w:ascii="Trebuchet MS" w:hAnsi="Trebuchet MS"/>
        </w:rPr>
        <w:t>Shipper</w:t>
      </w:r>
    </w:p>
    <w:p w14:paraId="4F80F8B2" w14:textId="3B6BEFD7" w:rsidR="000759B9" w:rsidRDefault="0075740E" w:rsidP="000759B9">
      <w:pPr>
        <w:pStyle w:val="ListParagraph"/>
        <w:numPr>
          <w:ilvl w:val="1"/>
          <w:numId w:val="42"/>
        </w:numPr>
        <w:spacing w:after="160" w:line="360" w:lineRule="auto"/>
        <w:jc w:val="left"/>
        <w:rPr>
          <w:rFonts w:ascii="Trebuchet MS" w:hAnsi="Trebuchet MS"/>
        </w:rPr>
      </w:pPr>
      <w:r>
        <w:rPr>
          <w:rFonts w:ascii="Trebuchet MS" w:hAnsi="Trebuchet MS"/>
        </w:rPr>
        <w:t>No of Shipments</w:t>
      </w:r>
    </w:p>
    <w:p w14:paraId="50064F17" w14:textId="08BBEBBC" w:rsidR="0075740E" w:rsidRDefault="0075740E" w:rsidP="000759B9">
      <w:pPr>
        <w:pStyle w:val="ListParagraph"/>
        <w:numPr>
          <w:ilvl w:val="1"/>
          <w:numId w:val="42"/>
        </w:numPr>
        <w:spacing w:after="160" w:line="360" w:lineRule="auto"/>
        <w:jc w:val="left"/>
        <w:rPr>
          <w:rFonts w:ascii="Trebuchet MS" w:hAnsi="Trebuchet MS"/>
        </w:rPr>
      </w:pPr>
      <w:r>
        <w:rPr>
          <w:rFonts w:ascii="Trebuchet MS" w:hAnsi="Trebuchet MS"/>
        </w:rPr>
        <w:t>Date of Clearance</w:t>
      </w:r>
    </w:p>
    <w:p w14:paraId="74945147" w14:textId="5F7FA20F" w:rsidR="0075740E" w:rsidRDefault="0075740E" w:rsidP="000759B9">
      <w:pPr>
        <w:pStyle w:val="ListParagraph"/>
        <w:numPr>
          <w:ilvl w:val="1"/>
          <w:numId w:val="42"/>
        </w:numPr>
        <w:spacing w:after="160" w:line="360" w:lineRule="auto"/>
        <w:jc w:val="left"/>
        <w:rPr>
          <w:rFonts w:ascii="Trebuchet MS" w:hAnsi="Trebuchet MS"/>
        </w:rPr>
      </w:pPr>
      <w:r>
        <w:rPr>
          <w:rFonts w:ascii="Trebuchet MS" w:hAnsi="Trebuchet MS"/>
        </w:rPr>
        <w:t xml:space="preserve">Invoice no for each </w:t>
      </w:r>
      <w:r w:rsidR="00210F84">
        <w:rPr>
          <w:rFonts w:ascii="Trebuchet MS" w:hAnsi="Trebuchet MS"/>
        </w:rPr>
        <w:t>Master</w:t>
      </w:r>
      <w:r>
        <w:rPr>
          <w:rFonts w:ascii="Trebuchet MS" w:hAnsi="Trebuchet MS"/>
        </w:rPr>
        <w:t xml:space="preserve"> AWB</w:t>
      </w:r>
    </w:p>
    <w:p w14:paraId="29DD173F" w14:textId="13C480D0" w:rsidR="0075740E" w:rsidRDefault="008A0BEB" w:rsidP="000759B9">
      <w:pPr>
        <w:pStyle w:val="ListParagraph"/>
        <w:numPr>
          <w:ilvl w:val="1"/>
          <w:numId w:val="42"/>
        </w:numPr>
        <w:spacing w:after="160" w:line="360" w:lineRule="auto"/>
        <w:jc w:val="left"/>
        <w:rPr>
          <w:rFonts w:ascii="Trebuchet MS" w:hAnsi="Trebuchet MS"/>
        </w:rPr>
      </w:pPr>
      <w:r>
        <w:rPr>
          <w:rFonts w:ascii="Trebuchet MS" w:hAnsi="Trebuchet MS"/>
        </w:rPr>
        <w:t>Supplier Name</w:t>
      </w:r>
    </w:p>
    <w:p w14:paraId="15B58ABD" w14:textId="429C480C" w:rsidR="008A0BEB" w:rsidRDefault="008A0BEB" w:rsidP="000759B9">
      <w:pPr>
        <w:pStyle w:val="ListParagraph"/>
        <w:numPr>
          <w:ilvl w:val="1"/>
          <w:numId w:val="42"/>
        </w:numPr>
        <w:spacing w:after="160" w:line="360" w:lineRule="auto"/>
        <w:jc w:val="left"/>
        <w:rPr>
          <w:rFonts w:ascii="Trebuchet MS" w:hAnsi="Trebuchet MS"/>
        </w:rPr>
      </w:pPr>
      <w:r>
        <w:rPr>
          <w:rFonts w:ascii="Trebuchet MS" w:hAnsi="Trebuchet MS"/>
        </w:rPr>
        <w:t>Description of Expenses</w:t>
      </w:r>
    </w:p>
    <w:p w14:paraId="28E70AF6" w14:textId="6801D208" w:rsidR="008A0BEB" w:rsidRDefault="00AC3E18" w:rsidP="000759B9">
      <w:pPr>
        <w:pStyle w:val="ListParagraph"/>
        <w:numPr>
          <w:ilvl w:val="1"/>
          <w:numId w:val="42"/>
        </w:numPr>
        <w:spacing w:after="160" w:line="360" w:lineRule="auto"/>
        <w:jc w:val="left"/>
        <w:rPr>
          <w:rFonts w:ascii="Trebuchet MS" w:hAnsi="Trebuchet MS"/>
        </w:rPr>
      </w:pPr>
      <w:r>
        <w:rPr>
          <w:rFonts w:ascii="Trebuchet MS" w:hAnsi="Trebuchet MS"/>
        </w:rPr>
        <w:t>NAS Charges</w:t>
      </w:r>
    </w:p>
    <w:p w14:paraId="38E4BC9F" w14:textId="1464BC6A" w:rsidR="00AC3E18" w:rsidRDefault="00AC3E18" w:rsidP="000759B9">
      <w:pPr>
        <w:pStyle w:val="ListParagraph"/>
        <w:numPr>
          <w:ilvl w:val="1"/>
          <w:numId w:val="42"/>
        </w:numPr>
        <w:spacing w:after="160" w:line="360" w:lineRule="auto"/>
        <w:jc w:val="left"/>
        <w:rPr>
          <w:rFonts w:ascii="Trebuchet MS" w:hAnsi="Trebuchet MS"/>
        </w:rPr>
      </w:pPr>
      <w:r>
        <w:rPr>
          <w:rFonts w:ascii="Trebuchet MS" w:hAnsi="Trebuchet MS"/>
        </w:rPr>
        <w:t>Global Charges</w:t>
      </w:r>
    </w:p>
    <w:p w14:paraId="5A0361CB" w14:textId="2BD9BD6B" w:rsidR="00AC3E18" w:rsidRDefault="00704AF0" w:rsidP="000759B9">
      <w:pPr>
        <w:pStyle w:val="ListParagraph"/>
        <w:numPr>
          <w:ilvl w:val="1"/>
          <w:numId w:val="42"/>
        </w:numPr>
        <w:spacing w:after="160" w:line="360" w:lineRule="auto"/>
        <w:jc w:val="left"/>
        <w:rPr>
          <w:rFonts w:ascii="Trebuchet MS" w:hAnsi="Trebuchet MS"/>
        </w:rPr>
      </w:pPr>
      <w:r>
        <w:rPr>
          <w:rFonts w:ascii="Trebuchet MS" w:hAnsi="Trebuchet MS"/>
        </w:rPr>
        <w:t>Labor charges</w:t>
      </w:r>
    </w:p>
    <w:p w14:paraId="6CDC3760" w14:textId="3B06A5AD" w:rsidR="00704AF0" w:rsidRDefault="00704AF0" w:rsidP="000759B9">
      <w:pPr>
        <w:pStyle w:val="ListParagraph"/>
        <w:numPr>
          <w:ilvl w:val="1"/>
          <w:numId w:val="42"/>
        </w:numPr>
        <w:spacing w:after="160" w:line="360" w:lineRule="auto"/>
        <w:jc w:val="left"/>
        <w:rPr>
          <w:rFonts w:ascii="Trebuchet MS" w:hAnsi="Trebuchet MS"/>
        </w:rPr>
      </w:pPr>
      <w:r>
        <w:rPr>
          <w:rFonts w:ascii="Trebuchet MS" w:hAnsi="Trebuchet MS"/>
        </w:rPr>
        <w:t>Approval Charges</w:t>
      </w:r>
    </w:p>
    <w:p w14:paraId="163EFA61" w14:textId="3944B414" w:rsidR="00704AF0" w:rsidRDefault="00704AF0" w:rsidP="000759B9">
      <w:pPr>
        <w:pStyle w:val="ListParagraph"/>
        <w:numPr>
          <w:ilvl w:val="1"/>
          <w:numId w:val="42"/>
        </w:numPr>
        <w:spacing w:after="160" w:line="360" w:lineRule="auto"/>
        <w:jc w:val="left"/>
        <w:rPr>
          <w:rFonts w:ascii="Trebuchet MS" w:hAnsi="Trebuchet MS"/>
        </w:rPr>
      </w:pPr>
      <w:r>
        <w:rPr>
          <w:rFonts w:ascii="Trebuchet MS" w:hAnsi="Trebuchet MS"/>
        </w:rPr>
        <w:t>Handling and Forklift charges</w:t>
      </w:r>
    </w:p>
    <w:p w14:paraId="57937924" w14:textId="06416C66" w:rsidR="00704AF0" w:rsidRDefault="00704AF0" w:rsidP="000759B9">
      <w:pPr>
        <w:pStyle w:val="ListParagraph"/>
        <w:numPr>
          <w:ilvl w:val="1"/>
          <w:numId w:val="42"/>
        </w:numPr>
        <w:spacing w:after="160" w:line="360" w:lineRule="auto"/>
        <w:jc w:val="left"/>
        <w:rPr>
          <w:rFonts w:ascii="Trebuchet MS" w:hAnsi="Trebuchet MS"/>
        </w:rPr>
      </w:pPr>
      <w:r>
        <w:rPr>
          <w:rFonts w:ascii="Trebuchet MS" w:hAnsi="Trebuchet MS"/>
        </w:rPr>
        <w:t>Customs Duty 5% (to be copied autom</w:t>
      </w:r>
      <w:r w:rsidR="00551768">
        <w:rPr>
          <w:rFonts w:ascii="Trebuchet MS" w:hAnsi="Trebuchet MS"/>
        </w:rPr>
        <w:t>atically)</w:t>
      </w:r>
    </w:p>
    <w:p w14:paraId="6782776B" w14:textId="4D4B7DDC" w:rsidR="00551768" w:rsidRDefault="00551768" w:rsidP="000759B9">
      <w:pPr>
        <w:pStyle w:val="ListParagraph"/>
        <w:numPr>
          <w:ilvl w:val="1"/>
          <w:numId w:val="42"/>
        </w:numPr>
        <w:spacing w:after="160" w:line="360" w:lineRule="auto"/>
        <w:jc w:val="left"/>
        <w:rPr>
          <w:rFonts w:ascii="Trebuchet MS" w:hAnsi="Trebuchet MS"/>
        </w:rPr>
      </w:pPr>
      <w:r>
        <w:rPr>
          <w:rFonts w:ascii="Trebuchet MS" w:hAnsi="Trebuchet MS"/>
        </w:rPr>
        <w:t xml:space="preserve">Stamp Charges </w:t>
      </w:r>
    </w:p>
    <w:p w14:paraId="768B5AB3" w14:textId="464DFF37" w:rsidR="00551768" w:rsidRDefault="00551768" w:rsidP="000759B9">
      <w:pPr>
        <w:pStyle w:val="ListParagraph"/>
        <w:numPr>
          <w:ilvl w:val="1"/>
          <w:numId w:val="42"/>
        </w:numPr>
        <w:spacing w:after="160" w:line="360" w:lineRule="auto"/>
        <w:jc w:val="left"/>
        <w:rPr>
          <w:rFonts w:ascii="Trebuchet MS" w:hAnsi="Trebuchet MS"/>
        </w:rPr>
      </w:pPr>
      <w:r>
        <w:rPr>
          <w:rFonts w:ascii="Trebuchet MS" w:hAnsi="Trebuchet MS"/>
        </w:rPr>
        <w:t xml:space="preserve">Total </w:t>
      </w:r>
      <w:r w:rsidR="0022179A">
        <w:rPr>
          <w:rFonts w:ascii="Trebuchet MS" w:hAnsi="Trebuchet MS"/>
        </w:rPr>
        <w:t>Amount</w:t>
      </w:r>
    </w:p>
    <w:p w14:paraId="7E1D4A71" w14:textId="77777777" w:rsidR="00830206" w:rsidRPr="00DE76A1" w:rsidRDefault="00830206" w:rsidP="00830206">
      <w:pPr>
        <w:pStyle w:val="ListParagraph"/>
        <w:spacing w:after="160" w:line="360" w:lineRule="auto"/>
        <w:ind w:left="1080"/>
        <w:jc w:val="left"/>
        <w:rPr>
          <w:rFonts w:ascii="Trebuchet MS" w:hAnsi="Trebuchet MS"/>
        </w:rPr>
      </w:pPr>
    </w:p>
    <w:p w14:paraId="0D49B88E" w14:textId="742842D2" w:rsidR="00BA076F" w:rsidRDefault="00BA076F" w:rsidP="00BA076F">
      <w:pPr>
        <w:pStyle w:val="Heading3"/>
        <w:numPr>
          <w:ilvl w:val="1"/>
          <w:numId w:val="6"/>
        </w:numPr>
        <w:rPr>
          <w:rFonts w:ascii="Trebuchet MS" w:hAnsi="Trebuchet MS"/>
          <w:b/>
          <w:color w:val="auto"/>
        </w:rPr>
      </w:pPr>
      <w:bookmarkStart w:id="37" w:name="_Toc156622287"/>
      <w:r>
        <w:rPr>
          <w:rFonts w:ascii="Trebuchet MS" w:hAnsi="Trebuchet MS"/>
          <w:b/>
          <w:color w:val="auto"/>
        </w:rPr>
        <w:lastRenderedPageBreak/>
        <w:t>Reports</w:t>
      </w:r>
      <w:bookmarkEnd w:id="37"/>
    </w:p>
    <w:p w14:paraId="3C25C79D" w14:textId="77777777" w:rsidR="00BA076F" w:rsidRDefault="00BA076F" w:rsidP="00BA076F"/>
    <w:p w14:paraId="3C50B5D6" w14:textId="3A43D074" w:rsidR="00BA076F" w:rsidRPr="0022179A" w:rsidRDefault="005F037E" w:rsidP="005F037E">
      <w:pPr>
        <w:pStyle w:val="ListParagraph"/>
        <w:numPr>
          <w:ilvl w:val="0"/>
          <w:numId w:val="41"/>
        </w:numPr>
        <w:rPr>
          <w:rFonts w:ascii="Trebuchet MS" w:hAnsi="Trebuchet MS"/>
        </w:rPr>
      </w:pPr>
      <w:r w:rsidRPr="0022179A">
        <w:rPr>
          <w:rFonts w:ascii="Trebuchet MS" w:hAnsi="Trebuchet MS"/>
        </w:rPr>
        <w:t>Consolidated Customs Clearance report by Month</w:t>
      </w:r>
    </w:p>
    <w:p w14:paraId="6FCA045B" w14:textId="74AF1B80" w:rsidR="005F037E" w:rsidRPr="0022179A" w:rsidRDefault="00EA35FD" w:rsidP="005F037E">
      <w:pPr>
        <w:pStyle w:val="ListParagraph"/>
        <w:numPr>
          <w:ilvl w:val="0"/>
          <w:numId w:val="41"/>
        </w:numPr>
        <w:rPr>
          <w:rFonts w:ascii="Trebuchet MS" w:hAnsi="Trebuchet MS"/>
        </w:rPr>
      </w:pPr>
      <w:r w:rsidRPr="0022179A">
        <w:rPr>
          <w:rFonts w:ascii="Trebuchet MS" w:hAnsi="Trebuchet MS"/>
        </w:rPr>
        <w:t>Separate DO tracking report</w:t>
      </w:r>
    </w:p>
    <w:p w14:paraId="42AAFBA8" w14:textId="249E3691" w:rsidR="00EA35FD" w:rsidRPr="00C35534" w:rsidRDefault="00113AF2" w:rsidP="00016AF3">
      <w:pPr>
        <w:pStyle w:val="ListParagraph"/>
        <w:numPr>
          <w:ilvl w:val="0"/>
          <w:numId w:val="41"/>
        </w:numPr>
        <w:rPr>
          <w:rFonts w:ascii="Trebuchet MS" w:hAnsi="Trebuchet MS"/>
        </w:rPr>
      </w:pPr>
      <w:r w:rsidRPr="00C35534">
        <w:rPr>
          <w:rFonts w:ascii="Trebuchet MS" w:hAnsi="Trebuchet MS"/>
        </w:rPr>
        <w:t>Consignment status tracking report</w:t>
      </w:r>
      <w:r w:rsidR="00C35534" w:rsidRPr="00C35534">
        <w:rPr>
          <w:rFonts w:ascii="Trebuchet MS" w:hAnsi="Trebuchet MS"/>
        </w:rPr>
        <w:t xml:space="preserve"> </w:t>
      </w:r>
      <w:r w:rsidR="00C35534" w:rsidRPr="00C35534">
        <w:rPr>
          <w:rFonts w:ascii="Trebuchet MS" w:hAnsi="Trebuchet MS"/>
          <w:color w:val="auto"/>
        </w:rPr>
        <w:t xml:space="preserve">(as per </w:t>
      </w:r>
      <w:r w:rsidR="00C35534" w:rsidRPr="00C35534">
        <w:rPr>
          <w:rFonts w:ascii="Trebuchet MS" w:hAnsi="Trebuchet MS"/>
          <w:color w:val="auto"/>
        </w:rPr>
        <w:t>IW team’s requirements</w:t>
      </w:r>
      <w:r w:rsidR="00C35534" w:rsidRPr="00C35534">
        <w:rPr>
          <w:rFonts w:ascii="Trebuchet MS" w:hAnsi="Trebuchet MS"/>
          <w:color w:val="auto"/>
        </w:rPr>
        <w:t>)</w:t>
      </w:r>
    </w:p>
    <w:p w14:paraId="49221068" w14:textId="77777777" w:rsidR="00820CCA" w:rsidRPr="00BA076F" w:rsidRDefault="00820CCA" w:rsidP="0022179A">
      <w:pPr>
        <w:pStyle w:val="ListParagraph"/>
        <w:ind w:left="1080"/>
      </w:pPr>
    </w:p>
    <w:p w14:paraId="6F3DD55D" w14:textId="77777777" w:rsidR="00DE76A1" w:rsidRPr="00DE76A1" w:rsidRDefault="00DE76A1" w:rsidP="00DE76A1">
      <w:pPr>
        <w:spacing w:after="160" w:line="360" w:lineRule="auto"/>
        <w:ind w:left="720"/>
        <w:jc w:val="left"/>
        <w:rPr>
          <w:rFonts w:ascii="Trebuchet MS" w:hAnsi="Trebuchet MS"/>
        </w:rPr>
      </w:pPr>
    </w:p>
    <w:sectPr w:rsidR="00DE76A1" w:rsidRPr="00DE76A1" w:rsidSect="00C553CA">
      <w:headerReference w:type="default" r:id="rId10"/>
      <w:footerReference w:type="default" r:id="rId11"/>
      <w:pgSz w:w="11906" w:h="16838"/>
      <w:pgMar w:top="1440" w:right="1274" w:bottom="1440" w:left="709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8B172" w14:textId="77777777" w:rsidR="00C553CA" w:rsidRDefault="00C553CA" w:rsidP="005D7F41">
      <w:pPr>
        <w:spacing w:line="240" w:lineRule="auto"/>
      </w:pPr>
      <w:r>
        <w:separator/>
      </w:r>
    </w:p>
  </w:endnote>
  <w:endnote w:type="continuationSeparator" w:id="0">
    <w:p w14:paraId="73EEDBBE" w14:textId="77777777" w:rsidR="00C553CA" w:rsidRDefault="00C553CA" w:rsidP="005D7F41">
      <w:pPr>
        <w:spacing w:line="240" w:lineRule="auto"/>
      </w:pPr>
      <w:r>
        <w:continuationSeparator/>
      </w:r>
    </w:p>
  </w:endnote>
  <w:endnote w:type="continuationNotice" w:id="1">
    <w:p w14:paraId="640D8E20" w14:textId="77777777" w:rsidR="00C553CA" w:rsidRDefault="00C553C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 Condensed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7955710"/>
      <w:docPartObj>
        <w:docPartGallery w:val="Page Numbers (Bottom of Page)"/>
        <w:docPartUnique/>
      </w:docPartObj>
    </w:sdtPr>
    <w:sdtEndPr/>
    <w:sdtContent>
      <w:p w14:paraId="0018E68B" w14:textId="4C0A675F" w:rsidR="00E05605" w:rsidRDefault="00E05605" w:rsidP="00E8055A">
        <w:pPr>
          <w:pStyle w:val="Footer"/>
          <w:ind w:left="0"/>
        </w:pPr>
        <w:r w:rsidRPr="00690202">
          <w:rPr>
            <w:noProof/>
          </w:rPr>
          <w:drawing>
            <wp:anchor distT="0" distB="0" distL="114300" distR="114300" simplePos="0" relativeHeight="251658241" behindDoc="0" locked="0" layoutInCell="1" allowOverlap="1" wp14:anchorId="0B53C361" wp14:editId="20DD4ACF">
              <wp:simplePos x="0" y="0"/>
              <wp:positionH relativeFrom="column">
                <wp:posOffset>-45085</wp:posOffset>
              </wp:positionH>
              <wp:positionV relativeFrom="paragraph">
                <wp:posOffset>4445</wp:posOffset>
              </wp:positionV>
              <wp:extent cx="768350" cy="220345"/>
              <wp:effectExtent l="0" t="0" r="0" b="8255"/>
              <wp:wrapSquare wrapText="bothSides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68350" cy="220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ascii="Roboto Condensed" w:hAnsi="Roboto Condensed" w:cstheme="minorHAnsi"/>
            <w:sz w:val="18"/>
          </w:rPr>
          <w:tab/>
        </w:r>
        <w:r>
          <w:rPr>
            <w:rFonts w:ascii="Roboto Condensed" w:hAnsi="Roboto Condensed" w:cstheme="minorHAnsi"/>
            <w:sz w:val="18"/>
          </w:rPr>
          <w:tab/>
          <w:t xml:space="preserve"> </w:t>
        </w: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0EAA82E" w14:textId="293F9B06" w:rsidR="00E05605" w:rsidRDefault="00E05605">
    <w:pPr>
      <w:pStyle w:val="Footer"/>
    </w:pPr>
  </w:p>
  <w:p w14:paraId="082AFEEA" w14:textId="5F411BAA" w:rsidR="00E05605" w:rsidRPr="00690202" w:rsidRDefault="00E05605" w:rsidP="00690202">
    <w:pPr>
      <w:autoSpaceDE w:val="0"/>
      <w:autoSpaceDN w:val="0"/>
      <w:adjustRightInd w:val="0"/>
      <w:spacing w:line="240" w:lineRule="auto"/>
      <w:ind w:left="0"/>
      <w:jc w:val="left"/>
      <w:rPr>
        <w:rFonts w:ascii="Trebuchet MS" w:hAnsi="Trebuchet MS"/>
        <w:color w:val="auto"/>
        <w:sz w:val="16"/>
        <w:szCs w:val="16"/>
      </w:rPr>
    </w:pPr>
    <w:r w:rsidRPr="00690202">
      <w:rPr>
        <w:rFonts w:ascii="Trebuchet MS" w:hAnsi="Trebuchet MS" w:cs="CIDFont+F1"/>
        <w:color w:val="auto"/>
        <w:sz w:val="16"/>
        <w:szCs w:val="16"/>
        <w:lang w:val="en-IN"/>
      </w:rPr>
      <w:t>This document is proprietary and confidential. No part of this document may be disclosed in any manner to a third party without the prior written consent of Tekclover Private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2A3E5" w14:textId="77777777" w:rsidR="00C553CA" w:rsidRDefault="00C553CA" w:rsidP="005D7F41">
      <w:pPr>
        <w:spacing w:line="240" w:lineRule="auto"/>
      </w:pPr>
      <w:r>
        <w:separator/>
      </w:r>
    </w:p>
  </w:footnote>
  <w:footnote w:type="continuationSeparator" w:id="0">
    <w:p w14:paraId="1B30E818" w14:textId="77777777" w:rsidR="00C553CA" w:rsidRDefault="00C553CA" w:rsidP="005D7F41">
      <w:pPr>
        <w:spacing w:line="240" w:lineRule="auto"/>
      </w:pPr>
      <w:r>
        <w:continuationSeparator/>
      </w:r>
    </w:p>
  </w:footnote>
  <w:footnote w:type="continuationNotice" w:id="1">
    <w:p w14:paraId="6AAAD4AB" w14:textId="77777777" w:rsidR="00C553CA" w:rsidRDefault="00C553C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345E6" w14:textId="7AC2DCC7" w:rsidR="00E05605" w:rsidRDefault="00E05605">
    <w:pPr>
      <w:pStyle w:val="Header"/>
    </w:pPr>
    <w:r w:rsidRPr="00690202">
      <w:rPr>
        <w:noProof/>
      </w:rPr>
      <w:drawing>
        <wp:anchor distT="0" distB="0" distL="114300" distR="114300" simplePos="0" relativeHeight="251658242" behindDoc="0" locked="0" layoutInCell="1" allowOverlap="1" wp14:anchorId="05DCFE1D" wp14:editId="53DC9CF7">
          <wp:simplePos x="0" y="0"/>
          <wp:positionH relativeFrom="margin">
            <wp:align>left</wp:align>
          </wp:positionH>
          <wp:positionV relativeFrom="paragraph">
            <wp:posOffset>-208280</wp:posOffset>
          </wp:positionV>
          <wp:extent cx="1033780" cy="296545"/>
          <wp:effectExtent l="0" t="0" r="0" b="825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3780" cy="296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321F5DAC" wp14:editId="29ACB981">
          <wp:simplePos x="0" y="0"/>
          <wp:positionH relativeFrom="margin">
            <wp:align>right</wp:align>
          </wp:positionH>
          <wp:positionV relativeFrom="paragraph">
            <wp:posOffset>-220980</wp:posOffset>
          </wp:positionV>
          <wp:extent cx="1212850" cy="38793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W Expres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2850" cy="387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48B405D" w14:textId="77777777" w:rsidR="00E05605" w:rsidRDefault="00E056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27E2"/>
    <w:multiLevelType w:val="hybridMultilevel"/>
    <w:tmpl w:val="40206F6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0A6CD5"/>
    <w:multiLevelType w:val="hybridMultilevel"/>
    <w:tmpl w:val="E6422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04955"/>
    <w:multiLevelType w:val="hybridMultilevel"/>
    <w:tmpl w:val="33EEBE30"/>
    <w:lvl w:ilvl="0" w:tplc="8D7C3E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0D3200"/>
    <w:multiLevelType w:val="hybridMultilevel"/>
    <w:tmpl w:val="E404FF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D050E"/>
    <w:multiLevelType w:val="multilevel"/>
    <w:tmpl w:val="FE1ACB38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34863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8F470C"/>
    <w:multiLevelType w:val="hybridMultilevel"/>
    <w:tmpl w:val="BF1E63B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E72BC8"/>
    <w:multiLevelType w:val="hybridMultilevel"/>
    <w:tmpl w:val="BF5A5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DD144C"/>
    <w:multiLevelType w:val="hybridMultilevel"/>
    <w:tmpl w:val="BE2C4D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613E9C"/>
    <w:multiLevelType w:val="multilevel"/>
    <w:tmpl w:val="FE1ACB38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21EA548F"/>
    <w:multiLevelType w:val="hybridMultilevel"/>
    <w:tmpl w:val="D214CB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712C35"/>
    <w:multiLevelType w:val="hybridMultilevel"/>
    <w:tmpl w:val="EC70294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C865BA9"/>
    <w:multiLevelType w:val="hybridMultilevel"/>
    <w:tmpl w:val="665EB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A45AD7"/>
    <w:multiLevelType w:val="hybridMultilevel"/>
    <w:tmpl w:val="783C00E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171777B"/>
    <w:multiLevelType w:val="hybridMultilevel"/>
    <w:tmpl w:val="9CF288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665D73"/>
    <w:multiLevelType w:val="hybridMultilevel"/>
    <w:tmpl w:val="6964807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46D7F65"/>
    <w:multiLevelType w:val="multilevel"/>
    <w:tmpl w:val="B9AC80AA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3B1F61D9"/>
    <w:multiLevelType w:val="multilevel"/>
    <w:tmpl w:val="FE1ACB38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3FC1091F"/>
    <w:multiLevelType w:val="hybridMultilevel"/>
    <w:tmpl w:val="A636D93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030FA1"/>
    <w:multiLevelType w:val="multilevel"/>
    <w:tmpl w:val="FE1ACB38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442B5A25"/>
    <w:multiLevelType w:val="hybridMultilevel"/>
    <w:tmpl w:val="F15AB89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76256F"/>
    <w:multiLevelType w:val="multilevel"/>
    <w:tmpl w:val="4D7CDC4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2" w15:restartNumberingAfterBreak="0">
    <w:nsid w:val="493A6F2B"/>
    <w:multiLevelType w:val="multilevel"/>
    <w:tmpl w:val="FE1ACB38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4FC0404F"/>
    <w:multiLevelType w:val="hybridMultilevel"/>
    <w:tmpl w:val="D690114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37203B7"/>
    <w:multiLevelType w:val="multilevel"/>
    <w:tmpl w:val="14183AFE"/>
    <w:lvl w:ilvl="0">
      <w:start w:val="1"/>
      <w:numFmt w:val="decimal"/>
      <w:lvlText w:val="%1"/>
      <w:lvlJc w:val="left"/>
      <w:pPr>
        <w:ind w:left="112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5" w15:restartNumberingAfterBreak="0">
    <w:nsid w:val="554D36DB"/>
    <w:multiLevelType w:val="hybridMultilevel"/>
    <w:tmpl w:val="3FCABA16"/>
    <w:lvl w:ilvl="0" w:tplc="02A6F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6985223"/>
    <w:multiLevelType w:val="multilevel"/>
    <w:tmpl w:val="CBE220BE"/>
    <w:lvl w:ilvl="0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cs="Arial" w:hint="default"/>
        <w:color w:val="auto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574D70B2"/>
    <w:multiLevelType w:val="hybridMultilevel"/>
    <w:tmpl w:val="B93262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8C11C19"/>
    <w:multiLevelType w:val="multilevel"/>
    <w:tmpl w:val="FE1ACB38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5B37271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8C4B91"/>
    <w:multiLevelType w:val="multilevel"/>
    <w:tmpl w:val="514E81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85B4417"/>
    <w:multiLevelType w:val="hybridMultilevel"/>
    <w:tmpl w:val="E89E9AB2"/>
    <w:lvl w:ilvl="0" w:tplc="DD06C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A47622C"/>
    <w:multiLevelType w:val="hybridMultilevel"/>
    <w:tmpl w:val="54FE01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B1724C1"/>
    <w:multiLevelType w:val="hybridMultilevel"/>
    <w:tmpl w:val="679070B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DB04BAD"/>
    <w:multiLevelType w:val="hybridMultilevel"/>
    <w:tmpl w:val="BC4422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522E2A"/>
    <w:multiLevelType w:val="hybridMultilevel"/>
    <w:tmpl w:val="2B2A2E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2D5C88"/>
    <w:multiLevelType w:val="hybridMultilevel"/>
    <w:tmpl w:val="8DA68654"/>
    <w:lvl w:ilvl="0" w:tplc="0B3A06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465059C"/>
    <w:multiLevelType w:val="hybridMultilevel"/>
    <w:tmpl w:val="4052E96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79550FA"/>
    <w:multiLevelType w:val="hybridMultilevel"/>
    <w:tmpl w:val="42E6CD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87731AA"/>
    <w:multiLevelType w:val="multilevel"/>
    <w:tmpl w:val="DA72F83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0" w15:restartNumberingAfterBreak="0">
    <w:nsid w:val="7AE92225"/>
    <w:multiLevelType w:val="hybridMultilevel"/>
    <w:tmpl w:val="EDB24CE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4009000F">
      <w:start w:val="1"/>
      <w:numFmt w:val="decimal"/>
      <w:lvlText w:val="%3.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B861D4A"/>
    <w:multiLevelType w:val="multilevel"/>
    <w:tmpl w:val="1EE6C180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2" w15:restartNumberingAfterBreak="0">
    <w:nsid w:val="7CCA1653"/>
    <w:multiLevelType w:val="multilevel"/>
    <w:tmpl w:val="CBE220BE"/>
    <w:lvl w:ilvl="0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cs="Arial" w:hint="default"/>
        <w:color w:val="auto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2041129277">
    <w:abstractNumId w:val="42"/>
  </w:num>
  <w:num w:numId="2" w16cid:durableId="1072042295">
    <w:abstractNumId w:val="41"/>
  </w:num>
  <w:num w:numId="3" w16cid:durableId="1946964803">
    <w:abstractNumId w:val="38"/>
  </w:num>
  <w:num w:numId="4" w16cid:durableId="1595435994">
    <w:abstractNumId w:val="32"/>
  </w:num>
  <w:num w:numId="5" w16cid:durableId="1529636144">
    <w:abstractNumId w:val="24"/>
  </w:num>
  <w:num w:numId="6" w16cid:durableId="6254811">
    <w:abstractNumId w:val="28"/>
  </w:num>
  <w:num w:numId="7" w16cid:durableId="948006491">
    <w:abstractNumId w:val="18"/>
  </w:num>
  <w:num w:numId="8" w16cid:durableId="657616510">
    <w:abstractNumId w:val="34"/>
  </w:num>
  <w:num w:numId="9" w16cid:durableId="1580603051">
    <w:abstractNumId w:val="33"/>
  </w:num>
  <w:num w:numId="10" w16cid:durableId="1798257915">
    <w:abstractNumId w:val="25"/>
  </w:num>
  <w:num w:numId="11" w16cid:durableId="1385133918">
    <w:abstractNumId w:val="12"/>
  </w:num>
  <w:num w:numId="12" w16cid:durableId="900137033">
    <w:abstractNumId w:val="10"/>
  </w:num>
  <w:num w:numId="13" w16cid:durableId="2041196178">
    <w:abstractNumId w:val="11"/>
  </w:num>
  <w:num w:numId="14" w16cid:durableId="156503013">
    <w:abstractNumId w:val="13"/>
  </w:num>
  <w:num w:numId="15" w16cid:durableId="459229935">
    <w:abstractNumId w:val="27"/>
  </w:num>
  <w:num w:numId="16" w16cid:durableId="226109857">
    <w:abstractNumId w:val="15"/>
  </w:num>
  <w:num w:numId="17" w16cid:durableId="1600991300">
    <w:abstractNumId w:val="37"/>
  </w:num>
  <w:num w:numId="18" w16cid:durableId="1690594991">
    <w:abstractNumId w:val="3"/>
  </w:num>
  <w:num w:numId="19" w16cid:durableId="434522804">
    <w:abstractNumId w:val="35"/>
  </w:num>
  <w:num w:numId="20" w16cid:durableId="352194687">
    <w:abstractNumId w:val="6"/>
  </w:num>
  <w:num w:numId="21" w16cid:durableId="434441838">
    <w:abstractNumId w:val="20"/>
  </w:num>
  <w:num w:numId="22" w16cid:durableId="1855536430">
    <w:abstractNumId w:val="14"/>
  </w:num>
  <w:num w:numId="23" w16cid:durableId="696464969">
    <w:abstractNumId w:val="1"/>
  </w:num>
  <w:num w:numId="24" w16cid:durableId="127020565">
    <w:abstractNumId w:val="8"/>
  </w:num>
  <w:num w:numId="25" w16cid:durableId="636952663">
    <w:abstractNumId w:val="16"/>
  </w:num>
  <w:num w:numId="26" w16cid:durableId="388311602">
    <w:abstractNumId w:val="31"/>
  </w:num>
  <w:num w:numId="27" w16cid:durableId="1504513323">
    <w:abstractNumId w:val="29"/>
  </w:num>
  <w:num w:numId="28" w16cid:durableId="1501963048">
    <w:abstractNumId w:val="7"/>
  </w:num>
  <w:num w:numId="29" w16cid:durableId="404377406">
    <w:abstractNumId w:val="22"/>
  </w:num>
  <w:num w:numId="30" w16cid:durableId="12659341">
    <w:abstractNumId w:val="17"/>
  </w:num>
  <w:num w:numId="31" w16cid:durableId="413087141">
    <w:abstractNumId w:val="9"/>
  </w:num>
  <w:num w:numId="32" w16cid:durableId="1415321807">
    <w:abstractNumId w:val="19"/>
  </w:num>
  <w:num w:numId="33" w16cid:durableId="445857928">
    <w:abstractNumId w:val="4"/>
  </w:num>
  <w:num w:numId="34" w16cid:durableId="1503618484">
    <w:abstractNumId w:val="26"/>
  </w:num>
  <w:num w:numId="35" w16cid:durableId="987129946">
    <w:abstractNumId w:val="36"/>
  </w:num>
  <w:num w:numId="36" w16cid:durableId="1027944589">
    <w:abstractNumId w:val="2"/>
  </w:num>
  <w:num w:numId="37" w16cid:durableId="1594967885">
    <w:abstractNumId w:val="5"/>
  </w:num>
  <w:num w:numId="38" w16cid:durableId="510729233">
    <w:abstractNumId w:val="40"/>
  </w:num>
  <w:num w:numId="39" w16cid:durableId="954095682">
    <w:abstractNumId w:val="0"/>
  </w:num>
  <w:num w:numId="40" w16cid:durableId="1080978600">
    <w:abstractNumId w:val="30"/>
  </w:num>
  <w:num w:numId="41" w16cid:durableId="466315143">
    <w:abstractNumId w:val="39"/>
  </w:num>
  <w:num w:numId="42" w16cid:durableId="138813857">
    <w:abstractNumId w:val="21"/>
  </w:num>
  <w:num w:numId="43" w16cid:durableId="1261913037">
    <w:abstractNumId w:val="2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BD"/>
    <w:rsid w:val="00006629"/>
    <w:rsid w:val="000116D1"/>
    <w:rsid w:val="00021151"/>
    <w:rsid w:val="0002286C"/>
    <w:rsid w:val="0002635E"/>
    <w:rsid w:val="0003386C"/>
    <w:rsid w:val="00034EBC"/>
    <w:rsid w:val="00035E2F"/>
    <w:rsid w:val="00035FA1"/>
    <w:rsid w:val="00036AD4"/>
    <w:rsid w:val="00037C91"/>
    <w:rsid w:val="00040532"/>
    <w:rsid w:val="00040E75"/>
    <w:rsid w:val="00043244"/>
    <w:rsid w:val="00055364"/>
    <w:rsid w:val="00062726"/>
    <w:rsid w:val="00070B4C"/>
    <w:rsid w:val="00073DF7"/>
    <w:rsid w:val="000759B9"/>
    <w:rsid w:val="000761A2"/>
    <w:rsid w:val="00081163"/>
    <w:rsid w:val="00085598"/>
    <w:rsid w:val="00093374"/>
    <w:rsid w:val="000A2B10"/>
    <w:rsid w:val="000A55BE"/>
    <w:rsid w:val="000A5D51"/>
    <w:rsid w:val="000B0066"/>
    <w:rsid w:val="000C1491"/>
    <w:rsid w:val="000C56EF"/>
    <w:rsid w:val="000D23AD"/>
    <w:rsid w:val="000D4B0A"/>
    <w:rsid w:val="000D5231"/>
    <w:rsid w:val="000E0A89"/>
    <w:rsid w:val="000E4081"/>
    <w:rsid w:val="000E475E"/>
    <w:rsid w:val="000F3827"/>
    <w:rsid w:val="000F4D15"/>
    <w:rsid w:val="000F6DDD"/>
    <w:rsid w:val="00113AF2"/>
    <w:rsid w:val="00117277"/>
    <w:rsid w:val="001235C0"/>
    <w:rsid w:val="00123ADB"/>
    <w:rsid w:val="00126B1C"/>
    <w:rsid w:val="001369C9"/>
    <w:rsid w:val="00143103"/>
    <w:rsid w:val="00144703"/>
    <w:rsid w:val="00144C93"/>
    <w:rsid w:val="00150B1B"/>
    <w:rsid w:val="00153F09"/>
    <w:rsid w:val="0015486F"/>
    <w:rsid w:val="0015565D"/>
    <w:rsid w:val="00160F7F"/>
    <w:rsid w:val="00180973"/>
    <w:rsid w:val="001846CD"/>
    <w:rsid w:val="00187B9A"/>
    <w:rsid w:val="00194F7D"/>
    <w:rsid w:val="001A7ED0"/>
    <w:rsid w:val="001B0C49"/>
    <w:rsid w:val="001B3324"/>
    <w:rsid w:val="001B3A3B"/>
    <w:rsid w:val="001B5E6F"/>
    <w:rsid w:val="001B6D8B"/>
    <w:rsid w:val="001C67CA"/>
    <w:rsid w:val="001D0A0D"/>
    <w:rsid w:val="001D0CD7"/>
    <w:rsid w:val="001D6A8D"/>
    <w:rsid w:val="001D70EC"/>
    <w:rsid w:val="001E13AC"/>
    <w:rsid w:val="001E17DC"/>
    <w:rsid w:val="001E3D07"/>
    <w:rsid w:val="001E575C"/>
    <w:rsid w:val="001F0E3E"/>
    <w:rsid w:val="001F0FA1"/>
    <w:rsid w:val="001F48DD"/>
    <w:rsid w:val="001F5B91"/>
    <w:rsid w:val="00204004"/>
    <w:rsid w:val="002045D8"/>
    <w:rsid w:val="00210F84"/>
    <w:rsid w:val="002176A2"/>
    <w:rsid w:val="00220188"/>
    <w:rsid w:val="0022179A"/>
    <w:rsid w:val="00223E19"/>
    <w:rsid w:val="002321A5"/>
    <w:rsid w:val="00234B7C"/>
    <w:rsid w:val="00236F4A"/>
    <w:rsid w:val="00241F96"/>
    <w:rsid w:val="00246858"/>
    <w:rsid w:val="00246FD9"/>
    <w:rsid w:val="0026401B"/>
    <w:rsid w:val="002701AC"/>
    <w:rsid w:val="0027561E"/>
    <w:rsid w:val="0028047C"/>
    <w:rsid w:val="0028085D"/>
    <w:rsid w:val="00290146"/>
    <w:rsid w:val="0029409D"/>
    <w:rsid w:val="002A1145"/>
    <w:rsid w:val="002A3B0E"/>
    <w:rsid w:val="002A4AD4"/>
    <w:rsid w:val="002B1E6A"/>
    <w:rsid w:val="002B4722"/>
    <w:rsid w:val="002B4E6E"/>
    <w:rsid w:val="002C273C"/>
    <w:rsid w:val="002D2B8A"/>
    <w:rsid w:val="002D4725"/>
    <w:rsid w:val="002D5CF6"/>
    <w:rsid w:val="002D67AA"/>
    <w:rsid w:val="002E39B0"/>
    <w:rsid w:val="002F33D9"/>
    <w:rsid w:val="00300704"/>
    <w:rsid w:val="00303DE5"/>
    <w:rsid w:val="0032492D"/>
    <w:rsid w:val="00326CA4"/>
    <w:rsid w:val="00327694"/>
    <w:rsid w:val="00336284"/>
    <w:rsid w:val="003430CB"/>
    <w:rsid w:val="00350454"/>
    <w:rsid w:val="003504AF"/>
    <w:rsid w:val="00357396"/>
    <w:rsid w:val="003612C2"/>
    <w:rsid w:val="00361FF5"/>
    <w:rsid w:val="00362F70"/>
    <w:rsid w:val="00367FC8"/>
    <w:rsid w:val="0037059E"/>
    <w:rsid w:val="00371C4E"/>
    <w:rsid w:val="0037235D"/>
    <w:rsid w:val="00373033"/>
    <w:rsid w:val="00376637"/>
    <w:rsid w:val="00386C2F"/>
    <w:rsid w:val="00390BB7"/>
    <w:rsid w:val="003A1816"/>
    <w:rsid w:val="003A2B14"/>
    <w:rsid w:val="003C0D85"/>
    <w:rsid w:val="003E6AB0"/>
    <w:rsid w:val="003F1693"/>
    <w:rsid w:val="003F433B"/>
    <w:rsid w:val="003F5859"/>
    <w:rsid w:val="003F5D4B"/>
    <w:rsid w:val="00400CD1"/>
    <w:rsid w:val="00401066"/>
    <w:rsid w:val="0040267F"/>
    <w:rsid w:val="004030C2"/>
    <w:rsid w:val="004038EA"/>
    <w:rsid w:val="004042BB"/>
    <w:rsid w:val="00404BC1"/>
    <w:rsid w:val="0040777A"/>
    <w:rsid w:val="00410292"/>
    <w:rsid w:val="004133AA"/>
    <w:rsid w:val="00426560"/>
    <w:rsid w:val="004327A7"/>
    <w:rsid w:val="00433A22"/>
    <w:rsid w:val="004367C6"/>
    <w:rsid w:val="00437B50"/>
    <w:rsid w:val="00453312"/>
    <w:rsid w:val="0045711D"/>
    <w:rsid w:val="00467885"/>
    <w:rsid w:val="0047028F"/>
    <w:rsid w:val="00477F32"/>
    <w:rsid w:val="00481854"/>
    <w:rsid w:val="00483AA3"/>
    <w:rsid w:val="00483B27"/>
    <w:rsid w:val="00484E75"/>
    <w:rsid w:val="00485192"/>
    <w:rsid w:val="00491AE7"/>
    <w:rsid w:val="004971B6"/>
    <w:rsid w:val="004A0E6F"/>
    <w:rsid w:val="004A258A"/>
    <w:rsid w:val="004A4FD7"/>
    <w:rsid w:val="004A5CC4"/>
    <w:rsid w:val="004B5D63"/>
    <w:rsid w:val="004B6B4D"/>
    <w:rsid w:val="004B707C"/>
    <w:rsid w:val="004C09EA"/>
    <w:rsid w:val="004C5511"/>
    <w:rsid w:val="004C64A5"/>
    <w:rsid w:val="004C67F4"/>
    <w:rsid w:val="004D063D"/>
    <w:rsid w:val="004D3330"/>
    <w:rsid w:val="004D3B13"/>
    <w:rsid w:val="004D7E82"/>
    <w:rsid w:val="004E2C85"/>
    <w:rsid w:val="004E55D8"/>
    <w:rsid w:val="004F01DD"/>
    <w:rsid w:val="004F141E"/>
    <w:rsid w:val="004F5423"/>
    <w:rsid w:val="00501E7B"/>
    <w:rsid w:val="00502227"/>
    <w:rsid w:val="00510CF2"/>
    <w:rsid w:val="00513DAB"/>
    <w:rsid w:val="005148CD"/>
    <w:rsid w:val="00514990"/>
    <w:rsid w:val="005166F5"/>
    <w:rsid w:val="00516BAE"/>
    <w:rsid w:val="00517EAA"/>
    <w:rsid w:val="00536280"/>
    <w:rsid w:val="00542E2F"/>
    <w:rsid w:val="00545188"/>
    <w:rsid w:val="00551768"/>
    <w:rsid w:val="00551CCE"/>
    <w:rsid w:val="00555BEA"/>
    <w:rsid w:val="00564424"/>
    <w:rsid w:val="00566C55"/>
    <w:rsid w:val="00566E22"/>
    <w:rsid w:val="0057516C"/>
    <w:rsid w:val="00575254"/>
    <w:rsid w:val="00582C1A"/>
    <w:rsid w:val="005848FD"/>
    <w:rsid w:val="00592AE1"/>
    <w:rsid w:val="00593F4C"/>
    <w:rsid w:val="005957FC"/>
    <w:rsid w:val="00596FDC"/>
    <w:rsid w:val="00597992"/>
    <w:rsid w:val="005A1445"/>
    <w:rsid w:val="005A2814"/>
    <w:rsid w:val="005A393E"/>
    <w:rsid w:val="005A4750"/>
    <w:rsid w:val="005A57CA"/>
    <w:rsid w:val="005A7EF3"/>
    <w:rsid w:val="005B00D2"/>
    <w:rsid w:val="005B2188"/>
    <w:rsid w:val="005B4FA2"/>
    <w:rsid w:val="005C2333"/>
    <w:rsid w:val="005D3FD2"/>
    <w:rsid w:val="005D5887"/>
    <w:rsid w:val="005D707F"/>
    <w:rsid w:val="005D7B1C"/>
    <w:rsid w:val="005D7F41"/>
    <w:rsid w:val="005E1D04"/>
    <w:rsid w:val="005F037E"/>
    <w:rsid w:val="005F0615"/>
    <w:rsid w:val="00600171"/>
    <w:rsid w:val="00600254"/>
    <w:rsid w:val="0060161B"/>
    <w:rsid w:val="00605271"/>
    <w:rsid w:val="00605796"/>
    <w:rsid w:val="00607696"/>
    <w:rsid w:val="00615A66"/>
    <w:rsid w:val="00616C74"/>
    <w:rsid w:val="0062398C"/>
    <w:rsid w:val="00627BD7"/>
    <w:rsid w:val="006351BE"/>
    <w:rsid w:val="00637491"/>
    <w:rsid w:val="006458B4"/>
    <w:rsid w:val="0065361A"/>
    <w:rsid w:val="006657B6"/>
    <w:rsid w:val="00665C27"/>
    <w:rsid w:val="006667CC"/>
    <w:rsid w:val="00674975"/>
    <w:rsid w:val="0067568D"/>
    <w:rsid w:val="00682B49"/>
    <w:rsid w:val="00682BB7"/>
    <w:rsid w:val="00690202"/>
    <w:rsid w:val="00690275"/>
    <w:rsid w:val="0069351D"/>
    <w:rsid w:val="00693988"/>
    <w:rsid w:val="00693A90"/>
    <w:rsid w:val="0069707D"/>
    <w:rsid w:val="006A58D4"/>
    <w:rsid w:val="006B0BA1"/>
    <w:rsid w:val="006B1D5D"/>
    <w:rsid w:val="006B458F"/>
    <w:rsid w:val="006B4E20"/>
    <w:rsid w:val="006C55F6"/>
    <w:rsid w:val="006C7DB2"/>
    <w:rsid w:val="006D77A3"/>
    <w:rsid w:val="006E293B"/>
    <w:rsid w:val="006E70FE"/>
    <w:rsid w:val="006F2705"/>
    <w:rsid w:val="00702152"/>
    <w:rsid w:val="00704AF0"/>
    <w:rsid w:val="0072456F"/>
    <w:rsid w:val="00730C68"/>
    <w:rsid w:val="00731AF7"/>
    <w:rsid w:val="0074384A"/>
    <w:rsid w:val="007458DF"/>
    <w:rsid w:val="007515B8"/>
    <w:rsid w:val="00752060"/>
    <w:rsid w:val="007532F0"/>
    <w:rsid w:val="00754657"/>
    <w:rsid w:val="00754C27"/>
    <w:rsid w:val="00757087"/>
    <w:rsid w:val="0075740E"/>
    <w:rsid w:val="00764232"/>
    <w:rsid w:val="00771F94"/>
    <w:rsid w:val="0077576A"/>
    <w:rsid w:val="00777F2A"/>
    <w:rsid w:val="00786BEE"/>
    <w:rsid w:val="00787132"/>
    <w:rsid w:val="00791D31"/>
    <w:rsid w:val="007920A5"/>
    <w:rsid w:val="007974D1"/>
    <w:rsid w:val="007A2B98"/>
    <w:rsid w:val="007B1506"/>
    <w:rsid w:val="007B4439"/>
    <w:rsid w:val="007B50C1"/>
    <w:rsid w:val="007C045B"/>
    <w:rsid w:val="007C7E90"/>
    <w:rsid w:val="007D303D"/>
    <w:rsid w:val="007D739E"/>
    <w:rsid w:val="007E37EB"/>
    <w:rsid w:val="007E63B0"/>
    <w:rsid w:val="007E749E"/>
    <w:rsid w:val="007E7FD9"/>
    <w:rsid w:val="007F0EE5"/>
    <w:rsid w:val="00801B54"/>
    <w:rsid w:val="00805FE8"/>
    <w:rsid w:val="00813431"/>
    <w:rsid w:val="00814665"/>
    <w:rsid w:val="008158C6"/>
    <w:rsid w:val="00820CCA"/>
    <w:rsid w:val="00830206"/>
    <w:rsid w:val="008310BD"/>
    <w:rsid w:val="008372F9"/>
    <w:rsid w:val="00844A65"/>
    <w:rsid w:val="00855996"/>
    <w:rsid w:val="008578E7"/>
    <w:rsid w:val="008600F2"/>
    <w:rsid w:val="00870FC4"/>
    <w:rsid w:val="00871F51"/>
    <w:rsid w:val="00880251"/>
    <w:rsid w:val="00890A66"/>
    <w:rsid w:val="00893F86"/>
    <w:rsid w:val="00897C03"/>
    <w:rsid w:val="008A02B3"/>
    <w:rsid w:val="008A0BEB"/>
    <w:rsid w:val="008A12FC"/>
    <w:rsid w:val="008A307A"/>
    <w:rsid w:val="008A5E06"/>
    <w:rsid w:val="008A6F45"/>
    <w:rsid w:val="008A6F58"/>
    <w:rsid w:val="008B2CB2"/>
    <w:rsid w:val="008B30CE"/>
    <w:rsid w:val="008B5ABA"/>
    <w:rsid w:val="008B65A1"/>
    <w:rsid w:val="008B7D6A"/>
    <w:rsid w:val="008C509C"/>
    <w:rsid w:val="008E0FF9"/>
    <w:rsid w:val="008F19A0"/>
    <w:rsid w:val="008F2145"/>
    <w:rsid w:val="008F295F"/>
    <w:rsid w:val="008F5054"/>
    <w:rsid w:val="00900ADF"/>
    <w:rsid w:val="00903528"/>
    <w:rsid w:val="00931D1D"/>
    <w:rsid w:val="00935D55"/>
    <w:rsid w:val="00940811"/>
    <w:rsid w:val="00950143"/>
    <w:rsid w:val="009601D5"/>
    <w:rsid w:val="009652F5"/>
    <w:rsid w:val="00971E0A"/>
    <w:rsid w:val="0098401C"/>
    <w:rsid w:val="009857F4"/>
    <w:rsid w:val="0098585A"/>
    <w:rsid w:val="00986B13"/>
    <w:rsid w:val="00992B62"/>
    <w:rsid w:val="00995FB3"/>
    <w:rsid w:val="009A3419"/>
    <w:rsid w:val="009A5238"/>
    <w:rsid w:val="009B1940"/>
    <w:rsid w:val="009B1A32"/>
    <w:rsid w:val="009B53FA"/>
    <w:rsid w:val="009B7587"/>
    <w:rsid w:val="009C07AB"/>
    <w:rsid w:val="009C60A6"/>
    <w:rsid w:val="009D081B"/>
    <w:rsid w:val="009D1243"/>
    <w:rsid w:val="009D195A"/>
    <w:rsid w:val="009D564F"/>
    <w:rsid w:val="009D5BBF"/>
    <w:rsid w:val="009F25D3"/>
    <w:rsid w:val="009F45A1"/>
    <w:rsid w:val="009F6313"/>
    <w:rsid w:val="00A00293"/>
    <w:rsid w:val="00A0034C"/>
    <w:rsid w:val="00A07B95"/>
    <w:rsid w:val="00A104F6"/>
    <w:rsid w:val="00A14CD8"/>
    <w:rsid w:val="00A161BB"/>
    <w:rsid w:val="00A16713"/>
    <w:rsid w:val="00A17DC8"/>
    <w:rsid w:val="00A30729"/>
    <w:rsid w:val="00A428B6"/>
    <w:rsid w:val="00A4397D"/>
    <w:rsid w:val="00A439C8"/>
    <w:rsid w:val="00A4474C"/>
    <w:rsid w:val="00A5546A"/>
    <w:rsid w:val="00A5639D"/>
    <w:rsid w:val="00A56866"/>
    <w:rsid w:val="00A56AFD"/>
    <w:rsid w:val="00A65655"/>
    <w:rsid w:val="00A65CE1"/>
    <w:rsid w:val="00A71035"/>
    <w:rsid w:val="00A71CF1"/>
    <w:rsid w:val="00A76FBE"/>
    <w:rsid w:val="00A86502"/>
    <w:rsid w:val="00A95198"/>
    <w:rsid w:val="00AA6F63"/>
    <w:rsid w:val="00AB116F"/>
    <w:rsid w:val="00AC1381"/>
    <w:rsid w:val="00AC3E18"/>
    <w:rsid w:val="00AC60F1"/>
    <w:rsid w:val="00AE0897"/>
    <w:rsid w:val="00AE1244"/>
    <w:rsid w:val="00AE249F"/>
    <w:rsid w:val="00AE504C"/>
    <w:rsid w:val="00AE52E0"/>
    <w:rsid w:val="00AE739A"/>
    <w:rsid w:val="00AF716B"/>
    <w:rsid w:val="00AF7BEE"/>
    <w:rsid w:val="00B00639"/>
    <w:rsid w:val="00B07E61"/>
    <w:rsid w:val="00B11D87"/>
    <w:rsid w:val="00B15546"/>
    <w:rsid w:val="00B1557F"/>
    <w:rsid w:val="00B17038"/>
    <w:rsid w:val="00B200A6"/>
    <w:rsid w:val="00B2329D"/>
    <w:rsid w:val="00B248DA"/>
    <w:rsid w:val="00B26BBC"/>
    <w:rsid w:val="00B27EB4"/>
    <w:rsid w:val="00B30708"/>
    <w:rsid w:val="00B30919"/>
    <w:rsid w:val="00B323F5"/>
    <w:rsid w:val="00B35394"/>
    <w:rsid w:val="00B36A58"/>
    <w:rsid w:val="00B41DAF"/>
    <w:rsid w:val="00B4696A"/>
    <w:rsid w:val="00B50533"/>
    <w:rsid w:val="00B5114C"/>
    <w:rsid w:val="00B53142"/>
    <w:rsid w:val="00B56A34"/>
    <w:rsid w:val="00B576FC"/>
    <w:rsid w:val="00B6187E"/>
    <w:rsid w:val="00B67390"/>
    <w:rsid w:val="00B67F84"/>
    <w:rsid w:val="00B7033A"/>
    <w:rsid w:val="00B74893"/>
    <w:rsid w:val="00B80624"/>
    <w:rsid w:val="00B8343F"/>
    <w:rsid w:val="00B917D2"/>
    <w:rsid w:val="00B947F7"/>
    <w:rsid w:val="00BA076F"/>
    <w:rsid w:val="00BA4FF8"/>
    <w:rsid w:val="00BB1F92"/>
    <w:rsid w:val="00BC175A"/>
    <w:rsid w:val="00BD4BEF"/>
    <w:rsid w:val="00BE049E"/>
    <w:rsid w:val="00BE1616"/>
    <w:rsid w:val="00BE2C31"/>
    <w:rsid w:val="00BE4EE0"/>
    <w:rsid w:val="00BE65A6"/>
    <w:rsid w:val="00BE7256"/>
    <w:rsid w:val="00BF5EF8"/>
    <w:rsid w:val="00BF7323"/>
    <w:rsid w:val="00BF7A0F"/>
    <w:rsid w:val="00C04B28"/>
    <w:rsid w:val="00C07820"/>
    <w:rsid w:val="00C17FE8"/>
    <w:rsid w:val="00C23034"/>
    <w:rsid w:val="00C3235E"/>
    <w:rsid w:val="00C339C9"/>
    <w:rsid w:val="00C35534"/>
    <w:rsid w:val="00C374D1"/>
    <w:rsid w:val="00C47B3B"/>
    <w:rsid w:val="00C53DC7"/>
    <w:rsid w:val="00C5428E"/>
    <w:rsid w:val="00C553CA"/>
    <w:rsid w:val="00C616D6"/>
    <w:rsid w:val="00C66392"/>
    <w:rsid w:val="00C800F9"/>
    <w:rsid w:val="00C90632"/>
    <w:rsid w:val="00CA7939"/>
    <w:rsid w:val="00CB246B"/>
    <w:rsid w:val="00CB6F77"/>
    <w:rsid w:val="00CB7165"/>
    <w:rsid w:val="00CC2994"/>
    <w:rsid w:val="00CC3BF0"/>
    <w:rsid w:val="00CC666B"/>
    <w:rsid w:val="00CD01A4"/>
    <w:rsid w:val="00CD09D6"/>
    <w:rsid w:val="00CD307C"/>
    <w:rsid w:val="00CD5A40"/>
    <w:rsid w:val="00CE4E59"/>
    <w:rsid w:val="00CE7714"/>
    <w:rsid w:val="00CF1954"/>
    <w:rsid w:val="00CF2BDD"/>
    <w:rsid w:val="00CF429B"/>
    <w:rsid w:val="00D0254C"/>
    <w:rsid w:val="00D02DDB"/>
    <w:rsid w:val="00D040DC"/>
    <w:rsid w:val="00D05E09"/>
    <w:rsid w:val="00D0791F"/>
    <w:rsid w:val="00D109AA"/>
    <w:rsid w:val="00D140F3"/>
    <w:rsid w:val="00D166AE"/>
    <w:rsid w:val="00D20F55"/>
    <w:rsid w:val="00D328BD"/>
    <w:rsid w:val="00D33ABB"/>
    <w:rsid w:val="00D37AF7"/>
    <w:rsid w:val="00D43A7C"/>
    <w:rsid w:val="00D44936"/>
    <w:rsid w:val="00D46D98"/>
    <w:rsid w:val="00D518DC"/>
    <w:rsid w:val="00D52B9A"/>
    <w:rsid w:val="00D607FB"/>
    <w:rsid w:val="00D65D30"/>
    <w:rsid w:val="00D70601"/>
    <w:rsid w:val="00D70D82"/>
    <w:rsid w:val="00D71E4A"/>
    <w:rsid w:val="00D91C95"/>
    <w:rsid w:val="00D92854"/>
    <w:rsid w:val="00D97246"/>
    <w:rsid w:val="00DA0C43"/>
    <w:rsid w:val="00DA38C7"/>
    <w:rsid w:val="00DB5085"/>
    <w:rsid w:val="00DB5AD0"/>
    <w:rsid w:val="00DC1BC7"/>
    <w:rsid w:val="00DC31BD"/>
    <w:rsid w:val="00DD0E5F"/>
    <w:rsid w:val="00DD273C"/>
    <w:rsid w:val="00DE4518"/>
    <w:rsid w:val="00DE4566"/>
    <w:rsid w:val="00DE4842"/>
    <w:rsid w:val="00DE4AC2"/>
    <w:rsid w:val="00DE76A1"/>
    <w:rsid w:val="00DF3420"/>
    <w:rsid w:val="00E02FF8"/>
    <w:rsid w:val="00E05605"/>
    <w:rsid w:val="00E116F2"/>
    <w:rsid w:val="00E11D71"/>
    <w:rsid w:val="00E1363C"/>
    <w:rsid w:val="00E1403C"/>
    <w:rsid w:val="00E2021E"/>
    <w:rsid w:val="00E20270"/>
    <w:rsid w:val="00E219EA"/>
    <w:rsid w:val="00E2765C"/>
    <w:rsid w:val="00E32350"/>
    <w:rsid w:val="00E41FA0"/>
    <w:rsid w:val="00E45855"/>
    <w:rsid w:val="00E462CB"/>
    <w:rsid w:val="00E5284B"/>
    <w:rsid w:val="00E55AB0"/>
    <w:rsid w:val="00E564AB"/>
    <w:rsid w:val="00E62316"/>
    <w:rsid w:val="00E66EBD"/>
    <w:rsid w:val="00E7475F"/>
    <w:rsid w:val="00E8055A"/>
    <w:rsid w:val="00E83929"/>
    <w:rsid w:val="00E857C6"/>
    <w:rsid w:val="00E92E36"/>
    <w:rsid w:val="00E97568"/>
    <w:rsid w:val="00EA35FD"/>
    <w:rsid w:val="00EB0542"/>
    <w:rsid w:val="00EC125A"/>
    <w:rsid w:val="00EC733D"/>
    <w:rsid w:val="00EC7A7A"/>
    <w:rsid w:val="00ED562C"/>
    <w:rsid w:val="00ED7E2D"/>
    <w:rsid w:val="00EE0459"/>
    <w:rsid w:val="00EE5621"/>
    <w:rsid w:val="00EE6840"/>
    <w:rsid w:val="00EE76F8"/>
    <w:rsid w:val="00EF0C88"/>
    <w:rsid w:val="00EF1685"/>
    <w:rsid w:val="00EF17DD"/>
    <w:rsid w:val="00EF5CC4"/>
    <w:rsid w:val="00F01D59"/>
    <w:rsid w:val="00F10C5C"/>
    <w:rsid w:val="00F10F05"/>
    <w:rsid w:val="00F17572"/>
    <w:rsid w:val="00F208F2"/>
    <w:rsid w:val="00F22B79"/>
    <w:rsid w:val="00F24027"/>
    <w:rsid w:val="00F27C45"/>
    <w:rsid w:val="00F35B20"/>
    <w:rsid w:val="00F46418"/>
    <w:rsid w:val="00F50CDD"/>
    <w:rsid w:val="00F66853"/>
    <w:rsid w:val="00F705A9"/>
    <w:rsid w:val="00F71DD1"/>
    <w:rsid w:val="00F770D2"/>
    <w:rsid w:val="00F77D14"/>
    <w:rsid w:val="00F802A1"/>
    <w:rsid w:val="00F91CD5"/>
    <w:rsid w:val="00F94200"/>
    <w:rsid w:val="00F94E18"/>
    <w:rsid w:val="00F9572B"/>
    <w:rsid w:val="00F95C25"/>
    <w:rsid w:val="00FA03B2"/>
    <w:rsid w:val="00FB2498"/>
    <w:rsid w:val="00FC74B0"/>
    <w:rsid w:val="00FD06BA"/>
    <w:rsid w:val="00FE356B"/>
    <w:rsid w:val="00FE3C17"/>
    <w:rsid w:val="00F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E54C7"/>
  <w15:chartTrackingRefBased/>
  <w15:docId w15:val="{DB6AAC6E-76C2-49CB-9CA9-98CC17FB5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BA1"/>
    <w:pPr>
      <w:spacing w:after="0" w:line="340" w:lineRule="exact"/>
      <w:ind w:left="360"/>
      <w:jc w:val="both"/>
    </w:pPr>
    <w:rPr>
      <w:rFonts w:ascii="Tw Cen MT" w:hAnsi="Tw Cen MT"/>
      <w:color w:val="000000" w:themeColor="text1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7C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5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5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F4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F41"/>
    <w:rPr>
      <w:rFonts w:ascii="Tw Cen MT" w:hAnsi="Tw Cen MT"/>
      <w:color w:val="000000" w:themeColor="text1"/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5D7F4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F41"/>
    <w:rPr>
      <w:rFonts w:ascii="Tw Cen MT" w:hAnsi="Tw Cen MT"/>
      <w:color w:val="000000" w:themeColor="text1"/>
      <w:szCs w:val="22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27C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F27C45"/>
    <w:pPr>
      <w:spacing w:line="259" w:lineRule="auto"/>
      <w:ind w:left="0"/>
      <w:jc w:val="left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149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491"/>
    <w:rPr>
      <w:rFonts w:ascii="Segoe UI" w:hAnsi="Segoe UI" w:cs="Segoe UI"/>
      <w:color w:val="000000" w:themeColor="text1"/>
      <w:sz w:val="18"/>
      <w:szCs w:val="18"/>
      <w:lang w:val="en-US" w:bidi="ar-SA"/>
    </w:rPr>
  </w:style>
  <w:style w:type="paragraph" w:styleId="ListParagraph">
    <w:name w:val="List Paragraph"/>
    <w:basedOn w:val="Normal"/>
    <w:uiPriority w:val="34"/>
    <w:qFormat/>
    <w:rsid w:val="002B47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559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08559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ar-SA"/>
    </w:rPr>
  </w:style>
  <w:style w:type="character" w:styleId="Emphasis">
    <w:name w:val="Emphasis"/>
    <w:basedOn w:val="DefaultParagraphFont"/>
    <w:uiPriority w:val="20"/>
    <w:qFormat/>
    <w:rsid w:val="00085598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E41FA0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E41FA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41FA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41FA0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B5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E684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E68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8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840"/>
    <w:rPr>
      <w:rFonts w:ascii="Tw Cen MT" w:hAnsi="Tw Cen MT"/>
      <w:color w:val="000000" w:themeColor="text1"/>
      <w:sz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8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840"/>
    <w:rPr>
      <w:rFonts w:ascii="Tw Cen MT" w:hAnsi="Tw Cen MT"/>
      <w:b/>
      <w:bCs/>
      <w:color w:val="000000" w:themeColor="text1"/>
      <w:sz w:val="20"/>
      <w:lang w:val="en-US" w:bidi="ar-SA"/>
    </w:rPr>
  </w:style>
  <w:style w:type="table" w:customStyle="1" w:styleId="TableGrid1">
    <w:name w:val="Table Grid1"/>
    <w:basedOn w:val="TableNormal"/>
    <w:next w:val="TableGrid"/>
    <w:uiPriority w:val="39"/>
    <w:rsid w:val="008F2145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2F30C-9B8B-4F76-AA8F-0FC96940D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1930</Words>
  <Characters>11004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 Sankaran</dc:creator>
  <cp:keywords/>
  <dc:description/>
  <cp:lastModifiedBy>Rajasekar Sankaran</cp:lastModifiedBy>
  <cp:revision>2</cp:revision>
  <dcterms:created xsi:type="dcterms:W3CDTF">2024-01-20T02:54:00Z</dcterms:created>
  <dcterms:modified xsi:type="dcterms:W3CDTF">2024-01-20T02:54:00Z</dcterms:modified>
</cp:coreProperties>
</file>